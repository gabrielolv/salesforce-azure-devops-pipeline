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1091" w14:textId="77777777" w:rsidR="008811F2" w:rsidRPr="0084425C" w:rsidRDefault="007B2F49">
      <w:pPr>
        <w:pStyle w:val="Title"/>
        <w:rPr>
          <w:sz w:val="40"/>
          <w:szCs w:val="40"/>
        </w:rPr>
      </w:pPr>
      <w:r w:rsidRPr="0084425C">
        <w:rPr>
          <w:sz w:val="40"/>
          <w:szCs w:val="40"/>
        </w:rPr>
        <w:t>Salesforce CI/CD Pipeline - Developer Guide</w:t>
      </w:r>
    </w:p>
    <w:p w14:paraId="7FEA724C" w14:textId="77777777" w:rsidR="008811F2" w:rsidRPr="00196FC1" w:rsidRDefault="007B2F49" w:rsidP="0084425C">
      <w:pPr>
        <w:pStyle w:val="Heading1"/>
      </w:pPr>
      <w:r w:rsidRPr="00196FC1">
        <w:t>Overview</w:t>
      </w:r>
    </w:p>
    <w:p w14:paraId="602FD5D4" w14:textId="77777777" w:rsidR="00196FC1" w:rsidRPr="00196FC1" w:rsidRDefault="007B2F49" w:rsidP="001B582B">
      <w:p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This document provides a step-by-step guide for developers to use our Azure DevOps pipeline to commit, compare, and deploy changes to Salesforce environments using sfdx-git-delta and the Salesforce CLI. The pipeline supports delta deployments, destructive changes, and automated testing.</w:t>
      </w:r>
    </w:p>
    <w:p w14:paraId="3833B980" w14:textId="77777777" w:rsidR="0084425C" w:rsidRDefault="0084425C" w:rsidP="0084425C">
      <w:pPr>
        <w:pStyle w:val="Heading1"/>
        <w:spacing w:before="0"/>
      </w:pPr>
    </w:p>
    <w:p w14:paraId="262B0866" w14:textId="1062C532" w:rsidR="008811F2" w:rsidRPr="00196FC1" w:rsidRDefault="007B2F49" w:rsidP="0084425C">
      <w:pPr>
        <w:pStyle w:val="Heading1"/>
        <w:spacing w:before="0"/>
      </w:pPr>
      <w:r w:rsidRPr="00196FC1">
        <w:t>Prerequisites</w:t>
      </w:r>
    </w:p>
    <w:p w14:paraId="67019E0D" w14:textId="0B1EB2EF" w:rsidR="00154780" w:rsidRPr="00154780" w:rsidRDefault="007B2F49" w:rsidP="0053169B">
      <w:pPr>
        <w:pStyle w:val="ListParagraph"/>
        <w:numPr>
          <w:ilvl w:val="0"/>
          <w:numId w:val="18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Access to the repository and the Azure DevOps project</w:t>
      </w:r>
      <w:r w:rsidR="0053169B">
        <w:rPr>
          <w:rFonts w:ascii="Arial" w:hAnsi="Arial" w:cs="Arial"/>
          <w:sz w:val="22"/>
          <w:szCs w:val="22"/>
        </w:rPr>
        <w:t>.</w:t>
      </w:r>
    </w:p>
    <w:p w14:paraId="533C465C" w14:textId="02F2495D" w:rsidR="008811F2" w:rsidRPr="00196FC1" w:rsidRDefault="007B2F49" w:rsidP="007C0B58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Salesforce credentials </w:t>
      </w:r>
      <w:r w:rsidR="007C0B58" w:rsidRPr="00196FC1">
        <w:rPr>
          <w:rFonts w:ascii="Arial" w:hAnsi="Arial" w:cs="Arial"/>
          <w:sz w:val="22"/>
          <w:szCs w:val="22"/>
        </w:rPr>
        <w:t xml:space="preserve">are </w:t>
      </w:r>
      <w:r w:rsidRPr="00196FC1">
        <w:rPr>
          <w:rFonts w:ascii="Arial" w:hAnsi="Arial" w:cs="Arial"/>
          <w:sz w:val="22"/>
          <w:szCs w:val="22"/>
        </w:rPr>
        <w:t xml:space="preserve">stored in </w:t>
      </w:r>
      <w:r w:rsidR="00154780">
        <w:rPr>
          <w:rFonts w:ascii="Arial" w:hAnsi="Arial" w:cs="Arial"/>
          <w:sz w:val="22"/>
          <w:szCs w:val="22"/>
        </w:rPr>
        <w:t xml:space="preserve">the </w:t>
      </w:r>
      <w:r w:rsidRPr="00196FC1">
        <w:rPr>
          <w:rFonts w:ascii="Arial" w:hAnsi="Arial" w:cs="Arial"/>
          <w:sz w:val="22"/>
          <w:szCs w:val="22"/>
        </w:rPr>
        <w:t>Azure DevOps variable group.</w:t>
      </w:r>
    </w:p>
    <w:p w14:paraId="4A6409FE" w14:textId="1C03C277" w:rsidR="008811F2" w:rsidRPr="00196FC1" w:rsidRDefault="007B2F49" w:rsidP="007C0B58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Feature branch should be up to date with develop.</w:t>
      </w:r>
    </w:p>
    <w:p w14:paraId="7780E72F" w14:textId="6AC69B2F" w:rsidR="00196FC1" w:rsidRPr="0084425C" w:rsidRDefault="007C0B58" w:rsidP="00196FC1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Release branch must be created from prod branch.</w:t>
      </w:r>
    </w:p>
    <w:p w14:paraId="7AE0358E" w14:textId="77777777" w:rsidR="008811F2" w:rsidRPr="00196FC1" w:rsidRDefault="007B2F49" w:rsidP="0084425C">
      <w:pPr>
        <w:pStyle w:val="Heading1"/>
      </w:pPr>
      <w:r w:rsidRPr="00196FC1">
        <w:t>Pipeline Structure</w:t>
      </w:r>
    </w:p>
    <w:p w14:paraId="06737217" w14:textId="77777777" w:rsidR="008811F2" w:rsidRPr="00196FC1" w:rsidRDefault="007B2F49" w:rsidP="001B582B">
      <w:p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The pipeline is triggered on:</w:t>
      </w:r>
    </w:p>
    <w:p w14:paraId="15EC863E" w14:textId="2A56D7B2" w:rsidR="008811F2" w:rsidRPr="00196FC1" w:rsidRDefault="007B2F49" w:rsidP="007C0B58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Pushes to develop, test, </w:t>
      </w:r>
      <w:proofErr w:type="spellStart"/>
      <w:r w:rsidRPr="00196FC1">
        <w:rPr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>, or main.</w:t>
      </w:r>
    </w:p>
    <w:p w14:paraId="2DE6C09B" w14:textId="1EC24205" w:rsidR="008811F2" w:rsidRPr="00196FC1" w:rsidRDefault="007B2F49" w:rsidP="007C0B58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Manual execution with a commit hash parameter.</w:t>
      </w:r>
    </w:p>
    <w:p w14:paraId="0877CA1C" w14:textId="77777777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Stages include:</w:t>
      </w:r>
    </w:p>
    <w:p w14:paraId="769158CE" w14:textId="609DA1A7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Checkout</w:t>
      </w:r>
      <w:ins w:id="0" w:author="Lopez, Francis" w:date="2025-05-23T15:23:00Z" w16du:dateUtc="2025-05-23T20:23:00Z">
        <w:r w:rsidR="00196A33" w:rsidRPr="00196FC1">
          <w:rPr>
            <w:rFonts w:ascii="Arial" w:hAnsi="Arial" w:cs="Arial"/>
            <w:sz w:val="22"/>
            <w:szCs w:val="22"/>
          </w:rPr>
          <w:t xml:space="preserve"> </w:t>
        </w:r>
      </w:ins>
      <w:r w:rsidRPr="00196FC1">
        <w:rPr>
          <w:rFonts w:ascii="Arial" w:hAnsi="Arial" w:cs="Arial"/>
          <w:sz w:val="22"/>
          <w:szCs w:val="22"/>
        </w:rPr>
        <w:t>repository</w:t>
      </w:r>
    </w:p>
    <w:p w14:paraId="4108BF5C" w14:textId="0B168A2F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Install dependencies</w:t>
      </w:r>
    </w:p>
    <w:p w14:paraId="07A21540" w14:textId="33188615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Determine commit range</w:t>
      </w:r>
    </w:p>
    <w:p w14:paraId="7015F025" w14:textId="5FF8C1FB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Generate delta and </w:t>
      </w:r>
      <w:proofErr w:type="spellStart"/>
      <w:r w:rsidRPr="00196FC1">
        <w:rPr>
          <w:rFonts w:ascii="Arial" w:hAnsi="Arial" w:cs="Arial"/>
          <w:sz w:val="22"/>
          <w:szCs w:val="22"/>
        </w:rPr>
        <w:t>destructiveChanges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package</w:t>
      </w:r>
    </w:p>
    <w:p w14:paraId="14AAA89D" w14:textId="1A75684E" w:rsidR="008811F2" w:rsidRPr="00196FC1" w:rsidRDefault="007B2F49" w:rsidP="007C0B58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Run validation</w:t>
      </w:r>
    </w:p>
    <w:p w14:paraId="29ECD4B3" w14:textId="00354B1D" w:rsidR="00196FC1" w:rsidRPr="0084425C" w:rsidRDefault="007B2F49" w:rsidP="00196FC1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Full deployment</w:t>
      </w:r>
    </w:p>
    <w:p w14:paraId="6BAB8211" w14:textId="77777777" w:rsidR="008811F2" w:rsidRPr="00196FC1" w:rsidRDefault="007B2F49" w:rsidP="0084425C">
      <w:pPr>
        <w:pStyle w:val="Heading1"/>
      </w:pPr>
      <w:r w:rsidRPr="00196FC1">
        <w:t>Committing Changes</w:t>
      </w:r>
    </w:p>
    <w:p w14:paraId="2DA9A436" w14:textId="5798E0B0" w:rsidR="008811F2" w:rsidRPr="00196FC1" w:rsidRDefault="007B2F49" w:rsidP="001B582B">
      <w:pPr>
        <w:pStyle w:val="ListParagraph"/>
        <w:numPr>
          <w:ilvl w:val="0"/>
          <w:numId w:val="1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Pull latest changes</w:t>
      </w:r>
      <w:r w:rsidR="00C477A4" w:rsidRPr="00196FC1">
        <w:rPr>
          <w:rFonts w:ascii="Arial" w:hAnsi="Arial" w:cs="Arial"/>
          <w:sz w:val="22"/>
          <w:szCs w:val="22"/>
        </w:rPr>
        <w:t xml:space="preserve"> from develop branch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00D83F5" w14:textId="49EF7113" w:rsidR="008811F2" w:rsidRPr="00196FC1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Make metadata changes locally.</w:t>
      </w:r>
    </w:p>
    <w:p w14:paraId="018C2DC4" w14:textId="25525DD5" w:rsidR="008811F2" w:rsidRPr="00196FC1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Stage and commit only your changes.</w:t>
      </w:r>
    </w:p>
    <w:p w14:paraId="71DA05D0" w14:textId="1BA3FE5C" w:rsidR="003643EB" w:rsidRPr="0084425C" w:rsidRDefault="007B2F49" w:rsidP="007C0B5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Push and create PR to target branch.</w:t>
      </w:r>
    </w:p>
    <w:p w14:paraId="002CFAD6" w14:textId="77777777" w:rsidR="008811F2" w:rsidRPr="00196FC1" w:rsidRDefault="007B2F49" w:rsidP="0084425C">
      <w:pPr>
        <w:pStyle w:val="Heading1"/>
      </w:pPr>
      <w:r w:rsidRPr="00196FC1">
        <w:t>Running the Pipeline</w:t>
      </w:r>
    </w:p>
    <w:p w14:paraId="589F8E60" w14:textId="77777777" w:rsidR="008811F2" w:rsidRPr="00196FC1" w:rsidRDefault="007B2F49" w:rsidP="001B582B">
      <w:pPr>
        <w:pStyle w:val="ListParagraph"/>
        <w:numPr>
          <w:ilvl w:val="0"/>
          <w:numId w:val="16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Automatic</w:t>
      </w:r>
      <w:r w:rsidRPr="00196FC1">
        <w:rPr>
          <w:rFonts w:ascii="Arial" w:hAnsi="Arial" w:cs="Arial"/>
          <w:sz w:val="22"/>
          <w:szCs w:val="22"/>
        </w:rPr>
        <w:t>: Triggered on push to deployment branches.</w:t>
      </w:r>
    </w:p>
    <w:p w14:paraId="7C25E046" w14:textId="77777777" w:rsidR="008811F2" w:rsidRPr="00196FC1" w:rsidRDefault="007B2F49" w:rsidP="007C0B58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Manual</w:t>
      </w:r>
      <w:r w:rsidRPr="00196FC1">
        <w:rPr>
          <w:rFonts w:ascii="Arial" w:hAnsi="Arial" w:cs="Arial"/>
          <w:sz w:val="22"/>
          <w:szCs w:val="22"/>
        </w:rPr>
        <w:t>: Trigger via UI with CommitHash parameter.</w:t>
      </w:r>
    </w:p>
    <w:p w14:paraId="0B6EE032" w14:textId="2DE4F487" w:rsidR="00125DEA" w:rsidRDefault="00125DEA" w:rsidP="00125DEA">
      <w:pPr>
        <w:pStyle w:val="Heading1"/>
        <w:spacing w:after="240"/>
      </w:pPr>
      <w:r>
        <w:lastRenderedPageBreak/>
        <w:t>Required Variable Groups</w:t>
      </w:r>
    </w:p>
    <w:p w14:paraId="0840401D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Each Salesforce environment must have a variable group in Azure DevOps with the following:</w:t>
      </w:r>
    </w:p>
    <w:p w14:paraId="23E84F3C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22347B34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SF_CLIENT_ID</w:t>
      </w:r>
    </w:p>
    <w:p w14:paraId="52673B87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SF_CLIENT_SECRET</w:t>
      </w:r>
    </w:p>
    <w:p w14:paraId="5D638860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SF_USERNAME</w:t>
      </w:r>
    </w:p>
    <w:p w14:paraId="4E73BF03" w14:textId="77777777" w:rsidR="00125DEA" w:rsidRP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SF_PASSWORD</w:t>
      </w:r>
    </w:p>
    <w:p w14:paraId="4973C4C2" w14:textId="77777777" w:rsidR="00125DEA" w:rsidRDefault="00125DEA" w:rsidP="00125DEA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SF_LOGIN_URL</w:t>
      </w:r>
    </w:p>
    <w:p w14:paraId="30927831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79502B2D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  <w:r w:rsidRPr="00125DEA">
        <w:rPr>
          <w:rFonts w:ascii="Arial" w:hAnsi="Arial" w:cs="Arial"/>
          <w:sz w:val="22"/>
          <w:szCs w:val="22"/>
        </w:rPr>
        <w:t>These groups are:</w:t>
      </w:r>
    </w:p>
    <w:p w14:paraId="13956259" w14:textId="77777777" w:rsidR="00125DEA" w:rsidRPr="00125DEA" w:rsidRDefault="00125DEA" w:rsidP="00125DEA">
      <w:pPr>
        <w:rPr>
          <w:rFonts w:ascii="Arial" w:hAnsi="Arial" w:cs="Arial"/>
          <w:sz w:val="22"/>
          <w:szCs w:val="22"/>
        </w:rPr>
      </w:pPr>
    </w:p>
    <w:p w14:paraId="64EAB3B1" w14:textId="33C32635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sfdev</w:t>
      </w:r>
      <w:proofErr w:type="spellEnd"/>
    </w:p>
    <w:p w14:paraId="1AFC7275" w14:textId="609D9F9C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sftest</w:t>
      </w:r>
      <w:proofErr w:type="spellEnd"/>
    </w:p>
    <w:p w14:paraId="61BFAE38" w14:textId="1A011424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sfuat</w:t>
      </w:r>
      <w:proofErr w:type="spellEnd"/>
    </w:p>
    <w:p w14:paraId="7B2F71FD" w14:textId="366E7535" w:rsid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sfprod</w:t>
      </w:r>
      <w:proofErr w:type="spellEnd"/>
    </w:p>
    <w:p w14:paraId="7D17C425" w14:textId="46933AB6" w:rsidR="00125DEA" w:rsidRPr="00125DEA" w:rsidRDefault="00125DEA" w:rsidP="00125DEA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proofErr w:type="spellStart"/>
      <w:r w:rsidRPr="00125DEA">
        <w:rPr>
          <w:rFonts w:ascii="Arial" w:hAnsi="Arial" w:cs="Arial"/>
          <w:sz w:val="22"/>
          <w:szCs w:val="22"/>
        </w:rPr>
        <w:t>sfprod</w:t>
      </w:r>
      <w:r>
        <w:rPr>
          <w:rFonts w:ascii="Arial" w:hAnsi="Arial" w:cs="Arial"/>
          <w:sz w:val="22"/>
          <w:szCs w:val="22"/>
        </w:rPr>
        <w:t>-predeployment</w:t>
      </w:r>
      <w:proofErr w:type="spellEnd"/>
    </w:p>
    <w:p w14:paraId="5419DF21" w14:textId="3279F313" w:rsidR="008811F2" w:rsidRPr="00196FC1" w:rsidRDefault="007B2F49" w:rsidP="0084425C">
      <w:pPr>
        <w:pStyle w:val="Heading1"/>
      </w:pPr>
      <w:r w:rsidRPr="00196FC1">
        <w:t>Deployment Logic</w:t>
      </w:r>
    </w:p>
    <w:p w14:paraId="7F91DF02" w14:textId="136BE025" w:rsidR="008811F2" w:rsidRPr="00196FC1" w:rsidRDefault="007B2F49" w:rsidP="001B582B">
      <w:pPr>
        <w:pStyle w:val="ListParagraph"/>
        <w:numPr>
          <w:ilvl w:val="0"/>
          <w:numId w:val="13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Delta Package</w:t>
      </w:r>
      <w:r w:rsidRPr="00196FC1">
        <w:rPr>
          <w:rFonts w:ascii="Arial" w:hAnsi="Arial" w:cs="Arial"/>
          <w:sz w:val="22"/>
          <w:szCs w:val="22"/>
        </w:rPr>
        <w:t>: Only modified metadata is deployed.</w:t>
      </w:r>
    </w:p>
    <w:p w14:paraId="1A2550C1" w14:textId="2BCF3B42" w:rsidR="008811F2" w:rsidRPr="00196FC1" w:rsidRDefault="007B2F49" w:rsidP="007C0B58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Destructive Changes</w:t>
      </w:r>
      <w:r w:rsidRPr="00196FC1">
        <w:rPr>
          <w:rFonts w:ascii="Arial" w:hAnsi="Arial" w:cs="Arial"/>
          <w:sz w:val="22"/>
          <w:szCs w:val="22"/>
        </w:rPr>
        <w:t>: Deletes removed metadata.</w:t>
      </w:r>
    </w:p>
    <w:p w14:paraId="6E6FE492" w14:textId="02763231" w:rsidR="00196FC1" w:rsidRPr="0084425C" w:rsidRDefault="007B2F49" w:rsidP="00196FC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Validation Run</w:t>
      </w:r>
      <w:r w:rsidRPr="00196FC1">
        <w:rPr>
          <w:rFonts w:ascii="Arial" w:hAnsi="Arial" w:cs="Arial"/>
          <w:sz w:val="22"/>
          <w:szCs w:val="22"/>
        </w:rPr>
        <w:t>: Includes dry-run and test execution.</w:t>
      </w:r>
    </w:p>
    <w:p w14:paraId="5215B264" w14:textId="77777777" w:rsidR="000B6D79" w:rsidRPr="00196FC1" w:rsidRDefault="000B6D79" w:rsidP="0084425C">
      <w:pPr>
        <w:pStyle w:val="Heading1"/>
      </w:pPr>
      <w:r w:rsidRPr="00196FC1">
        <w:t>Release Strategy</w:t>
      </w:r>
    </w:p>
    <w:p w14:paraId="38E6DB9E" w14:textId="6338A40D" w:rsidR="00ED52CF" w:rsidRPr="00196FC1" w:rsidRDefault="00ED52CF" w:rsidP="0084425C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Our branch structure includes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develop</w:t>
      </w:r>
      <w:r w:rsidRPr="00196FC1">
        <w:rPr>
          <w:rFonts w:ascii="Arial" w:hAnsi="Arial" w:cs="Arial"/>
          <w:color w:val="000000"/>
          <w:sz w:val="22"/>
          <w:szCs w:val="22"/>
        </w:rPr>
        <w:t>,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test</w:t>
      </w:r>
      <w:r w:rsidRPr="00196FC1">
        <w:rPr>
          <w:rFonts w:ascii="Arial" w:hAnsi="Arial" w:cs="Arial"/>
          <w:color w:val="000000"/>
          <w:sz w:val="22"/>
          <w:szCs w:val="22"/>
        </w:rPr>
        <w:t>,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>, and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main</w:t>
      </w:r>
      <w:r w:rsidRPr="00196FC1">
        <w:rPr>
          <w:rFonts w:ascii="Arial" w:hAnsi="Arial" w:cs="Arial"/>
          <w:color w:val="000000"/>
          <w:sz w:val="22"/>
          <w:szCs w:val="22"/>
        </w:rPr>
        <w:t>. The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Style w:val="HTMLCode"/>
          <w:rFonts w:ascii="Arial" w:hAnsi="Arial" w:cs="Arial"/>
          <w:color w:val="000000"/>
          <w:sz w:val="22"/>
          <w:szCs w:val="22"/>
        </w:rPr>
        <w:t>main</w:t>
      </w:r>
      <w:r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196FC1">
        <w:rPr>
          <w:rFonts w:ascii="Arial" w:hAnsi="Arial" w:cs="Arial"/>
          <w:color w:val="000000"/>
          <w:sz w:val="22"/>
          <w:szCs w:val="22"/>
        </w:rPr>
        <w:t>branch represents the source of truth for production metadata.</w:t>
      </w:r>
    </w:p>
    <w:p w14:paraId="1AA4A91B" w14:textId="6329850B" w:rsidR="0059576A" w:rsidRPr="00196FC1" w:rsidRDefault="0059576A" w:rsidP="0084425C">
      <w:pPr>
        <w:pStyle w:val="Heading1"/>
      </w:pPr>
      <w:r w:rsidRPr="00196FC1">
        <w:t>Release Strategy</w:t>
      </w:r>
    </w:p>
    <w:p w14:paraId="39D3BDBE" w14:textId="0BFE78F2" w:rsidR="0059576A" w:rsidRPr="00196FC1" w:rsidRDefault="00316D64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A dedicated release branch is created from main.</w:t>
      </w:r>
    </w:p>
    <w:p w14:paraId="1024F5D3" w14:textId="5E38AAB2" w:rsidR="00316D64" w:rsidRPr="00196FC1" w:rsidRDefault="007F7341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196FC1">
        <w:rPr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 is merged into the release branch, containing only the features that will go live.</w:t>
      </w:r>
    </w:p>
    <w:p w14:paraId="145B8465" w14:textId="0C6D4E5C" w:rsidR="00CF6D55" w:rsidRDefault="00222CC0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Commit each </w:t>
      </w:r>
      <w:r w:rsidR="00580EE4" w:rsidRPr="00196FC1">
        <w:rPr>
          <w:rFonts w:ascii="Arial" w:hAnsi="Arial" w:cs="Arial"/>
          <w:sz w:val="22"/>
          <w:szCs w:val="22"/>
        </w:rPr>
        <w:t xml:space="preserve">go-live </w:t>
      </w:r>
      <w:r w:rsidRPr="00196FC1">
        <w:rPr>
          <w:rFonts w:ascii="Arial" w:hAnsi="Arial" w:cs="Arial"/>
          <w:sz w:val="22"/>
          <w:szCs w:val="22"/>
        </w:rPr>
        <w:t>feature individually</w:t>
      </w:r>
      <w:r w:rsidR="00385748" w:rsidRPr="00196FC1">
        <w:rPr>
          <w:rFonts w:ascii="Arial" w:hAnsi="Arial" w:cs="Arial"/>
          <w:sz w:val="22"/>
          <w:szCs w:val="22"/>
        </w:rPr>
        <w:t>.</w:t>
      </w:r>
    </w:p>
    <w:p w14:paraId="29DE9D81" w14:textId="0C2F457E" w:rsidR="00335261" w:rsidRPr="00196FC1" w:rsidRDefault="00335261" w:rsidP="001B582B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Salesforce – Validate Release pipeline.</w:t>
      </w:r>
    </w:p>
    <w:p w14:paraId="56244F27" w14:textId="3EB757AA" w:rsidR="00196FC1" w:rsidRPr="0084425C" w:rsidRDefault="007F7341" w:rsidP="00196FC1">
      <w:pPr>
        <w:pStyle w:val="ListParagraph"/>
        <w:numPr>
          <w:ilvl w:val="0"/>
          <w:numId w:val="24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The release branch is then merged back into main upon successful validation.</w:t>
      </w:r>
    </w:p>
    <w:p w14:paraId="2CCB2D7B" w14:textId="77777777" w:rsidR="008811F2" w:rsidRPr="00196FC1" w:rsidRDefault="007B2F49" w:rsidP="0084425C">
      <w:pPr>
        <w:pStyle w:val="Heading1"/>
      </w:pPr>
      <w:r w:rsidRPr="00196FC1">
        <w:t>Rollback Strategy</w:t>
      </w:r>
    </w:p>
    <w:p w14:paraId="36B41DAA" w14:textId="5208E3C0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Revert the problematic changes from the</w:t>
      </w:r>
      <w:r w:rsidR="002362D9" w:rsidRPr="00196FC1">
        <w:rPr>
          <w:rStyle w:val="apple-converted-space"/>
          <w:rFonts w:ascii="Arial" w:hAnsi="Arial" w:cs="Arial"/>
          <w:color w:val="000000"/>
          <w:sz w:val="22"/>
          <w:szCs w:val="22"/>
        </w:rPr>
        <w:t xml:space="preserve"> main</w:t>
      </w:r>
      <w:r w:rsidR="002362D9" w:rsidRPr="00196FC1">
        <w:rPr>
          <w:rFonts w:ascii="Arial" w:hAnsi="Arial" w:cs="Arial"/>
          <w:color w:val="000000"/>
          <w:sz w:val="22"/>
          <w:szCs w:val="22"/>
        </w:rPr>
        <w:t xml:space="preserve"> </w:t>
      </w:r>
      <w:r w:rsidRPr="00196FC1">
        <w:rPr>
          <w:rFonts w:ascii="Arial" w:hAnsi="Arial" w:cs="Arial"/>
          <w:color w:val="000000"/>
          <w:sz w:val="22"/>
          <w:szCs w:val="22"/>
        </w:rPr>
        <w:t>branch directly.</w:t>
      </w:r>
    </w:p>
    <w:p w14:paraId="36E2D3E8" w14:textId="77777777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 xml:space="preserve">The pipeline detects the reverted commit and automatically generates the correct delta and </w:t>
      </w:r>
      <w:proofErr w:type="spellStart"/>
      <w:r w:rsidRPr="00196FC1">
        <w:rPr>
          <w:rFonts w:ascii="Arial" w:hAnsi="Arial" w:cs="Arial"/>
          <w:color w:val="000000"/>
          <w:sz w:val="22"/>
          <w:szCs w:val="22"/>
        </w:rPr>
        <w:t>destructiveChanges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 xml:space="preserve"> packages.</w:t>
      </w:r>
    </w:p>
    <w:p w14:paraId="36E83A42" w14:textId="77777777" w:rsidR="001B582B" w:rsidRPr="00196FC1" w:rsidRDefault="001B582B" w:rsidP="001B582B">
      <w:pPr>
        <w:pStyle w:val="NormalWeb"/>
        <w:numPr>
          <w:ilvl w:val="0"/>
          <w:numId w:val="23"/>
        </w:num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>The rollback changes are deployed to production via the regular pipeline.</w:t>
      </w:r>
    </w:p>
    <w:p w14:paraId="7602FE59" w14:textId="1BD1BB93" w:rsidR="008811F2" w:rsidRPr="00196FC1" w:rsidRDefault="007B2F49" w:rsidP="0084425C">
      <w:pPr>
        <w:pStyle w:val="Heading1"/>
      </w:pPr>
      <w:r w:rsidRPr="00196FC1">
        <w:lastRenderedPageBreak/>
        <w:t>Flow Diagram</w:t>
      </w:r>
    </w:p>
    <w:p w14:paraId="7D4A53B7" w14:textId="75A935F1" w:rsidR="00095D6B" w:rsidRDefault="00FE683B" w:rsidP="00341072">
      <w:pPr>
        <w:pStyle w:val="Heading2"/>
        <w:ind w:left="-1276"/>
        <w:jc w:val="center"/>
      </w:pPr>
      <w:r w:rsidRPr="00FE683B">
        <w:rPr>
          <w:noProof/>
        </w:rPr>
        <w:drawing>
          <wp:inline distT="0" distB="0" distL="0" distR="0" wp14:anchorId="77875FF3" wp14:editId="7743E80E">
            <wp:extent cx="7063317" cy="2120630"/>
            <wp:effectExtent l="0" t="0" r="0" b="635"/>
            <wp:docPr id="95301804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18042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5008" cy="21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2199" w14:textId="1A7B2B45" w:rsidR="0097795C" w:rsidRPr="00196FC1" w:rsidRDefault="0097795C" w:rsidP="0084425C">
      <w:pPr>
        <w:pStyle w:val="Heading1"/>
      </w:pPr>
      <w:r w:rsidRPr="00196FC1">
        <w:t xml:space="preserve">Branch </w:t>
      </w:r>
      <w:r w:rsidR="003062C9" w:rsidRPr="00196FC1">
        <w:t>Naming Convention</w:t>
      </w:r>
    </w:p>
    <w:p w14:paraId="6CB08FBC" w14:textId="78EE9929" w:rsidR="00341072" w:rsidRPr="00196FC1" w:rsidRDefault="00297031" w:rsidP="001B582B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Lowercase and Hyphen-separated</w:t>
      </w:r>
      <w:r w:rsidRPr="00196FC1">
        <w:rPr>
          <w:rFonts w:ascii="Arial" w:hAnsi="Arial" w:cs="Arial"/>
          <w:sz w:val="22"/>
          <w:szCs w:val="22"/>
        </w:rPr>
        <w:t xml:space="preserve">: </w:t>
      </w:r>
      <w:r w:rsidR="008B4222" w:rsidRPr="00196FC1">
        <w:rPr>
          <w:rFonts w:ascii="Arial" w:hAnsi="Arial" w:cs="Arial"/>
          <w:sz w:val="22"/>
          <w:szCs w:val="22"/>
        </w:rPr>
        <w:t>Use</w:t>
      </w:r>
      <w:r w:rsidRPr="00196FC1">
        <w:rPr>
          <w:rFonts w:ascii="Arial" w:hAnsi="Arial" w:cs="Arial"/>
          <w:sz w:val="22"/>
          <w:szCs w:val="22"/>
        </w:rPr>
        <w:t xml:space="preserve"> lowercase for branch names and hyphens to separate words</w:t>
      </w:r>
      <w:r w:rsidR="008B4222" w:rsidRPr="00196FC1">
        <w:rPr>
          <w:rFonts w:ascii="Arial" w:hAnsi="Arial" w:cs="Arial"/>
          <w:sz w:val="22"/>
          <w:szCs w:val="22"/>
        </w:rPr>
        <w:t>,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="008B4222" w:rsidRPr="00196FC1">
        <w:rPr>
          <w:rFonts w:ascii="Arial" w:hAnsi="Arial" w:cs="Arial"/>
          <w:sz w:val="22"/>
          <w:szCs w:val="22"/>
        </w:rPr>
        <w:t>such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="008B4222" w:rsidRPr="00196FC1">
        <w:rPr>
          <w:rFonts w:ascii="Arial" w:hAnsi="Arial" w:cs="Arial"/>
          <w:sz w:val="22"/>
          <w:szCs w:val="22"/>
        </w:rPr>
        <w:t>as</w:t>
      </w:r>
      <w:r w:rsidRPr="00196FC1">
        <w:rPr>
          <w:rFonts w:ascii="Arial" w:hAnsi="Arial" w:cs="Arial"/>
          <w:sz w:val="22"/>
          <w:szCs w:val="22"/>
        </w:rPr>
        <w:t xml:space="preserve"> </w:t>
      </w:r>
      <w:r w:rsidRPr="00196FC1">
        <w:rPr>
          <w:rFonts w:ascii="Arial" w:hAnsi="Arial" w:cs="Arial"/>
          <w:i/>
          <w:iCs/>
          <w:sz w:val="22"/>
          <w:szCs w:val="22"/>
        </w:rPr>
        <w:t>feature/new-login</w:t>
      </w:r>
      <w:r w:rsidRPr="00196FC1">
        <w:rPr>
          <w:rFonts w:ascii="Arial" w:hAnsi="Arial" w:cs="Arial"/>
          <w:sz w:val="22"/>
          <w:szCs w:val="22"/>
        </w:rPr>
        <w:t xml:space="preserve"> or </w:t>
      </w:r>
      <w:r w:rsidRPr="00196FC1">
        <w:rPr>
          <w:rFonts w:ascii="Arial" w:hAnsi="Arial" w:cs="Arial"/>
          <w:i/>
          <w:iCs/>
          <w:sz w:val="22"/>
          <w:szCs w:val="22"/>
        </w:rPr>
        <w:t>bugfix/</w:t>
      </w:r>
      <w:r w:rsidR="008B4222" w:rsidRPr="00196FC1">
        <w:rPr>
          <w:rFonts w:ascii="Arial" w:hAnsi="Arial" w:cs="Arial"/>
          <w:i/>
          <w:iCs/>
          <w:sz w:val="22"/>
          <w:szCs w:val="22"/>
        </w:rPr>
        <w:t>header-styling</w:t>
      </w:r>
      <w:r w:rsidR="008B4222" w:rsidRPr="00196FC1">
        <w:rPr>
          <w:rFonts w:ascii="Arial" w:hAnsi="Arial" w:cs="Arial"/>
          <w:sz w:val="22"/>
          <w:szCs w:val="22"/>
        </w:rPr>
        <w:t>.</w:t>
      </w:r>
    </w:p>
    <w:p w14:paraId="709BB78C" w14:textId="2A857934" w:rsidR="008B4222" w:rsidRPr="00196FC1" w:rsidRDefault="007C5536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Alphanumeric Characters</w:t>
      </w:r>
      <w:r w:rsidRPr="00196FC1">
        <w:rPr>
          <w:rFonts w:ascii="Arial" w:hAnsi="Arial" w:cs="Arial"/>
          <w:sz w:val="22"/>
          <w:szCs w:val="22"/>
        </w:rPr>
        <w:t>: Use only alphanumeric characters (a-z, A-Z, 0–9) and hyphens. Avoid punctuation, spaces, underscores, or any non-alphanumeric character.</w:t>
      </w:r>
    </w:p>
    <w:p w14:paraId="30E5E8DF" w14:textId="28F1B637" w:rsidR="007C5536" w:rsidRPr="00196FC1" w:rsidRDefault="00E47EBB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No Continuous Hyphens</w:t>
      </w:r>
      <w:r w:rsidRPr="00196FC1">
        <w:rPr>
          <w:rFonts w:ascii="Arial" w:hAnsi="Arial" w:cs="Arial"/>
          <w:sz w:val="22"/>
          <w:szCs w:val="22"/>
        </w:rPr>
        <w:t>: Do not use continuous hyphens. feature--new-login can be confusing and hard to read.</w:t>
      </w:r>
    </w:p>
    <w:p w14:paraId="76264DCE" w14:textId="58001AE5" w:rsidR="00E47EBB" w:rsidRPr="00196FC1" w:rsidRDefault="00E47EBB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No Trailing Hyphens</w:t>
      </w:r>
      <w:r w:rsidRPr="00196FC1">
        <w:rPr>
          <w:rFonts w:ascii="Arial" w:hAnsi="Arial" w:cs="Arial"/>
          <w:sz w:val="22"/>
          <w:szCs w:val="22"/>
        </w:rPr>
        <w:t>: Do not end your branch name with a hyphen. For example, feature-new-login- is not a good practice.</w:t>
      </w:r>
    </w:p>
    <w:p w14:paraId="6B4FA486" w14:textId="55967834" w:rsidR="005903D5" w:rsidRDefault="005903D5" w:rsidP="00095D6B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Descriptive</w:t>
      </w:r>
      <w:r w:rsidRPr="00196FC1">
        <w:rPr>
          <w:rFonts w:ascii="Arial" w:hAnsi="Arial" w:cs="Arial"/>
          <w:sz w:val="22"/>
          <w:szCs w:val="22"/>
        </w:rPr>
        <w:t>: The name should be descriptive and concise, ideally reflecting the work done on the branch.</w:t>
      </w:r>
    </w:p>
    <w:p w14:paraId="1F62FA1E" w14:textId="77777777" w:rsidR="00196FC1" w:rsidRDefault="00196FC1" w:rsidP="00196FC1">
      <w:pPr>
        <w:rPr>
          <w:rFonts w:ascii="Arial" w:hAnsi="Arial" w:cs="Arial"/>
          <w:sz w:val="22"/>
          <w:szCs w:val="22"/>
        </w:rPr>
      </w:pPr>
    </w:p>
    <w:p w14:paraId="3586B1DA" w14:textId="23431D0E" w:rsidR="00404CB6" w:rsidRPr="00196FC1" w:rsidRDefault="00404CB6" w:rsidP="0084425C">
      <w:pPr>
        <w:pStyle w:val="Heading1"/>
      </w:pPr>
      <w:r w:rsidRPr="00196FC1">
        <w:t>Branch Prefixes</w:t>
      </w:r>
    </w:p>
    <w:p w14:paraId="0554CAE8" w14:textId="026529A0" w:rsidR="00404CB6" w:rsidRPr="00196FC1" w:rsidRDefault="00F72A5A" w:rsidP="001B582B">
      <w:pPr>
        <w:pStyle w:val="ListParagraph"/>
        <w:numPr>
          <w:ilvl w:val="0"/>
          <w:numId w:val="20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Feature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for developing new features. Use the prefix feature/. For instance, </w:t>
      </w:r>
      <w:r w:rsidRPr="00196FC1">
        <w:rPr>
          <w:rFonts w:ascii="Arial" w:hAnsi="Arial" w:cs="Arial"/>
          <w:i/>
          <w:iCs/>
          <w:sz w:val="22"/>
          <w:szCs w:val="22"/>
        </w:rPr>
        <w:t>feature/login-system</w:t>
      </w:r>
      <w:r w:rsidRPr="00196FC1">
        <w:rPr>
          <w:rFonts w:ascii="Arial" w:hAnsi="Arial" w:cs="Arial"/>
          <w:sz w:val="22"/>
          <w:szCs w:val="22"/>
        </w:rPr>
        <w:t>.</w:t>
      </w:r>
    </w:p>
    <w:p w14:paraId="12D97879" w14:textId="3C0987E9" w:rsidR="00F72A5A" w:rsidRPr="00196FC1" w:rsidRDefault="00F72A5A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Bugfix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fix bugs in the code. Use the prefix bugfix/. For example, </w:t>
      </w:r>
      <w:r w:rsidRPr="00196FC1">
        <w:rPr>
          <w:rFonts w:ascii="Arial" w:hAnsi="Arial" w:cs="Arial"/>
          <w:i/>
          <w:iCs/>
          <w:sz w:val="22"/>
          <w:szCs w:val="22"/>
        </w:rPr>
        <w:t>bugfix/header-styling</w:t>
      </w:r>
      <w:r w:rsidRPr="00196FC1">
        <w:rPr>
          <w:rFonts w:ascii="Arial" w:hAnsi="Arial" w:cs="Arial"/>
          <w:sz w:val="22"/>
          <w:szCs w:val="22"/>
        </w:rPr>
        <w:t>.</w:t>
      </w:r>
    </w:p>
    <w:p w14:paraId="74D1FB15" w14:textId="1FC1699B" w:rsidR="00F72A5A" w:rsidRPr="00196FC1" w:rsidRDefault="00F72A5A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Hotfix Branches</w:t>
      </w:r>
      <w:r w:rsidRPr="00196FC1">
        <w:rPr>
          <w:rFonts w:ascii="Arial" w:hAnsi="Arial" w:cs="Arial"/>
          <w:sz w:val="22"/>
          <w:szCs w:val="22"/>
        </w:rPr>
        <w:t xml:space="preserve">: These branches are made directly from the production branch to fix critical bugs in the production environment. Use the prefix hotfix/. For instance, </w:t>
      </w:r>
      <w:r w:rsidRPr="00196FC1">
        <w:rPr>
          <w:rFonts w:ascii="Arial" w:hAnsi="Arial" w:cs="Arial"/>
          <w:i/>
          <w:iCs/>
          <w:sz w:val="22"/>
          <w:szCs w:val="22"/>
        </w:rPr>
        <w:t>hotfix/critical-security-issue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A5C0EF3" w14:textId="2632B37F" w:rsidR="00404CB6" w:rsidRPr="00196FC1" w:rsidRDefault="00954C54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Release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prepare for a new production release. They allow for last-minute dotting of i’s and crossing t’s. Use the prefix release/. For example, </w:t>
      </w:r>
      <w:r w:rsidRPr="00196FC1">
        <w:rPr>
          <w:rFonts w:ascii="Arial" w:hAnsi="Arial" w:cs="Arial"/>
          <w:i/>
          <w:iCs/>
          <w:sz w:val="22"/>
          <w:szCs w:val="22"/>
        </w:rPr>
        <w:t>release/v1.0.1</w:t>
      </w:r>
      <w:r w:rsidRPr="00196FC1">
        <w:rPr>
          <w:rFonts w:ascii="Arial" w:hAnsi="Arial" w:cs="Arial"/>
          <w:sz w:val="22"/>
          <w:szCs w:val="22"/>
        </w:rPr>
        <w:t>.</w:t>
      </w:r>
    </w:p>
    <w:p w14:paraId="1117DBC8" w14:textId="5F8D0693" w:rsidR="00E21A10" w:rsidRDefault="00E21A10" w:rsidP="00404CB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b/>
          <w:bCs/>
          <w:sz w:val="22"/>
          <w:szCs w:val="22"/>
        </w:rPr>
        <w:t>Documentation Branches</w:t>
      </w:r>
      <w:r w:rsidRPr="00196FC1">
        <w:rPr>
          <w:rFonts w:ascii="Arial" w:hAnsi="Arial" w:cs="Arial"/>
          <w:sz w:val="22"/>
          <w:szCs w:val="22"/>
        </w:rPr>
        <w:t xml:space="preserve">: These branches are used to write, update, or fix documentation </w:t>
      </w:r>
      <w:proofErr w:type="spellStart"/>
      <w:r w:rsidRPr="00196FC1">
        <w:rPr>
          <w:rFonts w:ascii="Arial" w:hAnsi="Arial" w:cs="Arial"/>
          <w:sz w:val="22"/>
          <w:szCs w:val="22"/>
        </w:rPr>
        <w:t>eg.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the README.md file. Use the prefix docs/. For instance, </w:t>
      </w:r>
      <w:r w:rsidRPr="00196FC1">
        <w:rPr>
          <w:rFonts w:ascii="Arial" w:hAnsi="Arial" w:cs="Arial"/>
          <w:i/>
          <w:iCs/>
          <w:sz w:val="22"/>
          <w:szCs w:val="22"/>
        </w:rPr>
        <w:t>docs/</w:t>
      </w:r>
      <w:proofErr w:type="spellStart"/>
      <w:r w:rsidRPr="00196FC1">
        <w:rPr>
          <w:rFonts w:ascii="Arial" w:hAnsi="Arial" w:cs="Arial"/>
          <w:i/>
          <w:iCs/>
          <w:sz w:val="22"/>
          <w:szCs w:val="22"/>
        </w:rPr>
        <w:t>api</w:t>
      </w:r>
      <w:proofErr w:type="spellEnd"/>
      <w:r w:rsidRPr="00196FC1">
        <w:rPr>
          <w:rFonts w:ascii="Arial" w:hAnsi="Arial" w:cs="Arial"/>
          <w:i/>
          <w:iCs/>
          <w:sz w:val="22"/>
          <w:szCs w:val="22"/>
        </w:rPr>
        <w:t>-endpoints</w:t>
      </w:r>
      <w:r w:rsidRPr="00196FC1">
        <w:rPr>
          <w:rFonts w:ascii="Arial" w:hAnsi="Arial" w:cs="Arial"/>
          <w:sz w:val="22"/>
          <w:szCs w:val="22"/>
        </w:rPr>
        <w:t>.</w:t>
      </w:r>
    </w:p>
    <w:p w14:paraId="6BCAD8C7" w14:textId="0D5F3A03" w:rsidR="000961F1" w:rsidRPr="00196FC1" w:rsidRDefault="000961F1" w:rsidP="0084425C">
      <w:pPr>
        <w:pStyle w:val="Heading1"/>
      </w:pPr>
      <w:r w:rsidRPr="00196FC1">
        <w:lastRenderedPageBreak/>
        <w:t>Sample Branch Names</w:t>
      </w:r>
    </w:p>
    <w:p w14:paraId="43400FDB" w14:textId="77777777" w:rsidR="00B50BD4" w:rsidRPr="00196FC1" w:rsidRDefault="00B50BD4" w:rsidP="001B582B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feature/T-456-user-authentication</w:t>
      </w:r>
    </w:p>
    <w:p w14:paraId="0BAD2B97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bugfix/T-789-fix-header-styling</w:t>
      </w:r>
    </w:p>
    <w:p w14:paraId="0D6DE9F8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hotfix/T-321-security-patch</w:t>
      </w:r>
    </w:p>
    <w:p w14:paraId="4CB585B7" w14:textId="77777777" w:rsidR="00B50BD4" w:rsidRPr="00196FC1" w:rsidRDefault="00B50BD4" w:rsidP="00B50BD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release/v2.0.1</w:t>
      </w:r>
    </w:p>
    <w:p w14:paraId="42F3981D" w14:textId="2A7FBA28" w:rsidR="00196FC1" w:rsidRPr="0084425C" w:rsidRDefault="00B50BD4" w:rsidP="00196FC1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docs/T-654-update-readme</w:t>
      </w:r>
    </w:p>
    <w:p w14:paraId="0952842E" w14:textId="77777777" w:rsidR="00746FE9" w:rsidRPr="00196FC1" w:rsidRDefault="00746FE9" w:rsidP="0084425C">
      <w:pPr>
        <w:pStyle w:val="Heading1"/>
      </w:pPr>
      <w:r w:rsidRPr="00196FC1">
        <w:t>Best Practices</w:t>
      </w:r>
    </w:p>
    <w:p w14:paraId="0ABFF9D9" w14:textId="6B9D18E6" w:rsidR="001435CD" w:rsidRPr="00196FC1" w:rsidRDefault="00746FE9" w:rsidP="001B582B">
      <w:pPr>
        <w:pStyle w:val="ListParagraph"/>
        <w:numPr>
          <w:ilvl w:val="0"/>
          <w:numId w:val="10"/>
        </w:numPr>
        <w:spacing w:before="240"/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Run local validation with sf project deploy preview.</w:t>
      </w:r>
      <w:r w:rsidR="00B80047" w:rsidRPr="00196FC1">
        <w:rPr>
          <w:rFonts w:ascii="Arial" w:hAnsi="Arial" w:cs="Arial"/>
          <w:sz w:val="22"/>
          <w:szCs w:val="22"/>
        </w:rPr>
        <w:t xml:space="preserve"> </w:t>
      </w:r>
      <w:r w:rsidR="00BE483F" w:rsidRPr="00196FC1">
        <w:rPr>
          <w:rFonts w:ascii="Arial" w:hAnsi="Arial" w:cs="Arial"/>
          <w:sz w:val="22"/>
          <w:szCs w:val="22"/>
        </w:rPr>
        <w:t>Run</w:t>
      </w:r>
      <w:r w:rsidR="0004328C" w:rsidRPr="00196FC1">
        <w:rPr>
          <w:rFonts w:ascii="Arial" w:hAnsi="Arial" w:cs="Arial"/>
          <w:sz w:val="22"/>
          <w:szCs w:val="22"/>
        </w:rPr>
        <w:t>ning</w:t>
      </w:r>
      <w:r w:rsidR="00BE483F" w:rsidRPr="00196FC1">
        <w:rPr>
          <w:rFonts w:ascii="Arial" w:hAnsi="Arial" w:cs="Arial"/>
          <w:sz w:val="22"/>
          <w:szCs w:val="22"/>
        </w:rPr>
        <w:t xml:space="preserve"> the command below with the metadata that was created or m</w:t>
      </w:r>
      <w:r w:rsidR="00B80047" w:rsidRPr="00196FC1">
        <w:rPr>
          <w:rFonts w:ascii="Arial" w:hAnsi="Arial" w:cs="Arial"/>
          <w:sz w:val="22"/>
          <w:szCs w:val="22"/>
        </w:rPr>
        <w:t>odified in the environment, before opening the PR:</w:t>
      </w:r>
      <w:r w:rsidR="002C2A22" w:rsidRPr="00196FC1">
        <w:rPr>
          <w:rFonts w:ascii="Arial" w:hAnsi="Arial" w:cs="Arial"/>
          <w:sz w:val="22"/>
          <w:szCs w:val="22"/>
        </w:rPr>
        <w:t xml:space="preserve"> </w:t>
      </w:r>
      <w:r w:rsidR="001435CD" w:rsidRPr="00196FC1">
        <w:rPr>
          <w:rFonts w:ascii="Arial" w:hAnsi="Arial" w:cs="Arial"/>
          <w:sz w:val="22"/>
          <w:szCs w:val="22"/>
        </w:rPr>
        <w:t xml:space="preserve">sf project deploy start --dry-run --manifest manifest/package.xml --test-level </w:t>
      </w:r>
      <w:proofErr w:type="spellStart"/>
      <w:r w:rsidR="001435CD" w:rsidRPr="00196FC1">
        <w:rPr>
          <w:rFonts w:ascii="Arial" w:hAnsi="Arial" w:cs="Arial"/>
          <w:sz w:val="22"/>
          <w:szCs w:val="22"/>
        </w:rPr>
        <w:t>RunLocalTests</w:t>
      </w:r>
      <w:proofErr w:type="spellEnd"/>
      <w:r w:rsidR="001435CD" w:rsidRPr="00196FC1">
        <w:rPr>
          <w:rFonts w:ascii="Arial" w:hAnsi="Arial" w:cs="Arial"/>
          <w:sz w:val="22"/>
          <w:szCs w:val="22"/>
        </w:rPr>
        <w:t xml:space="preserve"> --target-org "</w:t>
      </w:r>
      <w:r w:rsidR="008C2240" w:rsidRPr="00196FC1">
        <w:rPr>
          <w:rFonts w:ascii="Arial" w:hAnsi="Arial" w:cs="Arial"/>
          <w:sz w:val="22"/>
          <w:szCs w:val="22"/>
        </w:rPr>
        <w:t>[</w:t>
      </w:r>
      <w:proofErr w:type="spellStart"/>
      <w:r w:rsidR="002B2AA8" w:rsidRPr="00196FC1">
        <w:rPr>
          <w:rFonts w:ascii="Arial" w:hAnsi="Arial" w:cs="Arial"/>
          <w:sz w:val="22"/>
          <w:szCs w:val="22"/>
        </w:rPr>
        <w:t>sfdev</w:t>
      </w:r>
      <w:proofErr w:type="spellEnd"/>
      <w:r w:rsidR="002B2AA8" w:rsidRPr="00196FC1">
        <w:rPr>
          <w:rFonts w:ascii="Arial" w:hAnsi="Arial" w:cs="Arial"/>
          <w:sz w:val="22"/>
          <w:szCs w:val="22"/>
        </w:rPr>
        <w:t xml:space="preserve"> alias name</w:t>
      </w:r>
      <w:r w:rsidR="008C2240" w:rsidRPr="00196FC1">
        <w:rPr>
          <w:rFonts w:ascii="Arial" w:hAnsi="Arial" w:cs="Arial"/>
          <w:sz w:val="22"/>
          <w:szCs w:val="22"/>
        </w:rPr>
        <w:t>]</w:t>
      </w:r>
      <w:r w:rsidR="001435CD" w:rsidRPr="00196FC1">
        <w:rPr>
          <w:rFonts w:ascii="Arial" w:hAnsi="Arial" w:cs="Arial"/>
          <w:sz w:val="22"/>
          <w:szCs w:val="22"/>
        </w:rPr>
        <w:t>"</w:t>
      </w:r>
    </w:p>
    <w:p w14:paraId="15FC7CB6" w14:textId="3DE47499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Do not commit *meta.xml unless changed.</w:t>
      </w:r>
    </w:p>
    <w:p w14:paraId="1249157B" w14:textId="74DFC3F2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Use meaningful commit messages.</w:t>
      </w:r>
    </w:p>
    <w:p w14:paraId="18C9CE7A" w14:textId="1CE4204A" w:rsidR="00746FE9" w:rsidRPr="00196FC1" w:rsidRDefault="00746FE9" w:rsidP="007C0B5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Coordinate on shared components.</w:t>
      </w:r>
    </w:p>
    <w:p w14:paraId="27BA47E4" w14:textId="6FD07326" w:rsidR="00196FC1" w:rsidRPr="0084425C" w:rsidRDefault="004C0336" w:rsidP="00196FC1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Commit </w:t>
      </w:r>
      <w:r w:rsidR="00DA2A1B" w:rsidRPr="00196FC1">
        <w:rPr>
          <w:rFonts w:ascii="Arial" w:hAnsi="Arial" w:cs="Arial"/>
          <w:sz w:val="22"/>
          <w:szCs w:val="22"/>
        </w:rPr>
        <w:t>small</w:t>
      </w:r>
      <w:r w:rsidR="00E333E7" w:rsidRPr="00196FC1">
        <w:rPr>
          <w:rFonts w:ascii="Arial" w:hAnsi="Arial" w:cs="Arial"/>
          <w:sz w:val="22"/>
          <w:szCs w:val="22"/>
        </w:rPr>
        <w:t xml:space="preserve"> and related changes</w:t>
      </w:r>
      <w:r w:rsidR="0012626B" w:rsidRPr="00196FC1">
        <w:rPr>
          <w:rFonts w:ascii="Arial" w:hAnsi="Arial" w:cs="Arial"/>
          <w:sz w:val="22"/>
          <w:szCs w:val="22"/>
        </w:rPr>
        <w:t xml:space="preserve"> </w:t>
      </w:r>
      <w:r w:rsidR="00AB3D91" w:rsidRPr="00196FC1">
        <w:rPr>
          <w:rFonts w:ascii="Arial" w:hAnsi="Arial" w:cs="Arial"/>
          <w:sz w:val="22"/>
          <w:szCs w:val="22"/>
        </w:rPr>
        <w:t xml:space="preserve">all </w:t>
      </w:r>
      <w:r w:rsidR="0012626B" w:rsidRPr="00196FC1">
        <w:rPr>
          <w:rFonts w:ascii="Arial" w:hAnsi="Arial" w:cs="Arial"/>
          <w:sz w:val="22"/>
          <w:szCs w:val="22"/>
        </w:rPr>
        <w:t>at once.</w:t>
      </w:r>
      <w:r w:rsidR="000B2563" w:rsidRPr="00196FC1">
        <w:rPr>
          <w:rFonts w:ascii="Arial" w:hAnsi="Arial" w:cs="Arial"/>
          <w:sz w:val="22"/>
          <w:szCs w:val="22"/>
        </w:rPr>
        <w:t xml:space="preserve"> This allows </w:t>
      </w:r>
      <w:r w:rsidR="00D13863" w:rsidRPr="00196FC1">
        <w:rPr>
          <w:rFonts w:ascii="Arial" w:hAnsi="Arial" w:cs="Arial"/>
          <w:sz w:val="22"/>
          <w:szCs w:val="22"/>
        </w:rPr>
        <w:t>reverting changes without removing unrelated changes.</w:t>
      </w:r>
    </w:p>
    <w:p w14:paraId="1102DA0B" w14:textId="77777777" w:rsidR="00746FE9" w:rsidRPr="00196FC1" w:rsidRDefault="00746FE9" w:rsidP="0084425C">
      <w:pPr>
        <w:pStyle w:val="Heading1"/>
        <w:spacing w:after="240"/>
      </w:pPr>
      <w:r w:rsidRPr="00196FC1">
        <w:t>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746FE9" w:rsidRPr="00196FC1" w14:paraId="45112AE4" w14:textId="77777777" w:rsidTr="007B2F49">
        <w:tc>
          <w:tcPr>
            <w:tcW w:w="4428" w:type="dxa"/>
          </w:tcPr>
          <w:p w14:paraId="3573828E" w14:textId="0CAD71B7" w:rsidR="00746FE9" w:rsidRPr="00196FC1" w:rsidRDefault="00B56B9C" w:rsidP="007B2F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6FC1">
              <w:rPr>
                <w:rFonts w:ascii="Arial" w:hAnsi="Arial" w:cs="Arial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428" w:type="dxa"/>
          </w:tcPr>
          <w:p w14:paraId="2B646205" w14:textId="2748F1D1" w:rsidR="00746FE9" w:rsidRPr="00196FC1" w:rsidRDefault="00B56B9C" w:rsidP="007B2F4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6FC1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</w:p>
        </w:tc>
      </w:tr>
      <w:tr w:rsidR="00746FE9" w:rsidRPr="00196FC1" w14:paraId="1175D629" w14:textId="77777777" w:rsidTr="007B2F49">
        <w:tc>
          <w:tcPr>
            <w:tcW w:w="4428" w:type="dxa"/>
          </w:tcPr>
          <w:p w14:paraId="3EA734D6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Authentication failure</w:t>
            </w:r>
          </w:p>
        </w:tc>
        <w:tc>
          <w:tcPr>
            <w:tcW w:w="4428" w:type="dxa"/>
          </w:tcPr>
          <w:p w14:paraId="2FA2BE93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Check secrets and variable setup</w:t>
            </w:r>
          </w:p>
        </w:tc>
      </w:tr>
      <w:tr w:rsidR="00746FE9" w:rsidRPr="00196FC1" w14:paraId="5A45C1A7" w14:textId="77777777" w:rsidTr="007B2F49">
        <w:tc>
          <w:tcPr>
            <w:tcW w:w="4428" w:type="dxa"/>
          </w:tcPr>
          <w:p w14:paraId="70A5A4AE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Invalid metadata errors</w:t>
            </w:r>
          </w:p>
        </w:tc>
        <w:tc>
          <w:tcPr>
            <w:tcW w:w="4428" w:type="dxa"/>
          </w:tcPr>
          <w:p w14:paraId="1DAB937C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Clean package.xml and retry</w:t>
            </w:r>
          </w:p>
        </w:tc>
      </w:tr>
      <w:tr w:rsidR="00746FE9" w:rsidRPr="00196FC1" w14:paraId="1C402A4A" w14:textId="77777777" w:rsidTr="007B2F49">
        <w:tc>
          <w:tcPr>
            <w:tcW w:w="4428" w:type="dxa"/>
          </w:tcPr>
          <w:p w14:paraId="41231A0E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Variable is empty</w:t>
            </w:r>
          </w:p>
        </w:tc>
        <w:tc>
          <w:tcPr>
            <w:tcW w:w="4428" w:type="dxa"/>
          </w:tcPr>
          <w:p w14:paraId="7AAB649F" w14:textId="77777777" w:rsidR="00746FE9" w:rsidRPr="00196FC1" w:rsidRDefault="00746FE9" w:rsidP="007B2F49">
            <w:pPr>
              <w:rPr>
                <w:rFonts w:ascii="Arial" w:hAnsi="Arial" w:cs="Arial"/>
                <w:sz w:val="22"/>
                <w:szCs w:val="22"/>
              </w:rPr>
            </w:pPr>
            <w:r w:rsidRPr="00196FC1">
              <w:rPr>
                <w:rFonts w:ascii="Arial" w:hAnsi="Arial" w:cs="Arial"/>
                <w:sz w:val="22"/>
                <w:szCs w:val="22"/>
              </w:rPr>
              <w:t>Ensure env block passes it</w:t>
            </w:r>
          </w:p>
        </w:tc>
      </w:tr>
    </w:tbl>
    <w:p w14:paraId="46BE305F" w14:textId="77777777" w:rsidR="00746FE9" w:rsidRPr="00196FC1" w:rsidRDefault="00746FE9" w:rsidP="00095D6B">
      <w:pPr>
        <w:rPr>
          <w:rFonts w:ascii="Arial" w:hAnsi="Arial" w:cs="Arial"/>
          <w:sz w:val="22"/>
          <w:szCs w:val="22"/>
        </w:rPr>
      </w:pPr>
    </w:p>
    <w:p w14:paraId="6E922F4C" w14:textId="3D752234" w:rsidR="0029112F" w:rsidRPr="00196FC1" w:rsidRDefault="005D5D3F" w:rsidP="0084425C">
      <w:pPr>
        <w:pStyle w:val="Heading1"/>
        <w:spacing w:after="240"/>
      </w:pPr>
      <w:r w:rsidRPr="00196FC1">
        <w:t>Creating a Release</w:t>
      </w:r>
    </w:p>
    <w:p w14:paraId="30893E6C" w14:textId="594225F8" w:rsidR="00501A6D" w:rsidRDefault="00E44172" w:rsidP="00095D6B">
      <w:pPr>
        <w:rPr>
          <w:rFonts w:ascii="Arial" w:hAnsi="Arial" w:cs="Arial"/>
          <w:color w:val="000000"/>
          <w:sz w:val="22"/>
          <w:szCs w:val="22"/>
        </w:rPr>
      </w:pPr>
      <w:r w:rsidRPr="00196FC1">
        <w:rPr>
          <w:rFonts w:ascii="Arial" w:hAnsi="Arial" w:cs="Arial"/>
          <w:color w:val="000000"/>
          <w:sz w:val="22"/>
          <w:szCs w:val="22"/>
        </w:rPr>
        <w:t xml:space="preserve">It's possible to simplify the manual process of merging ready-made resources from </w:t>
      </w:r>
      <w:proofErr w:type="spellStart"/>
      <w:r w:rsidRPr="00196FC1">
        <w:rPr>
          <w:rFonts w:ascii="Arial" w:hAnsi="Arial" w:cs="Arial"/>
          <w:color w:val="000000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color w:val="000000"/>
          <w:sz w:val="22"/>
          <w:szCs w:val="22"/>
        </w:rPr>
        <w:t xml:space="preserve"> branch into a </w:t>
      </w:r>
      <w:r w:rsidR="0021413A">
        <w:rPr>
          <w:rFonts w:ascii="Arial" w:hAnsi="Arial" w:cs="Arial"/>
          <w:color w:val="000000"/>
          <w:sz w:val="22"/>
          <w:szCs w:val="22"/>
        </w:rPr>
        <w:t>release</w:t>
      </w:r>
      <w:r w:rsidRPr="00196FC1">
        <w:rPr>
          <w:rFonts w:ascii="Arial" w:hAnsi="Arial" w:cs="Arial"/>
          <w:color w:val="000000"/>
          <w:sz w:val="22"/>
          <w:szCs w:val="22"/>
        </w:rPr>
        <w:t xml:space="preserve"> branch using VS Code, but this still involves Git operations. However, integrating VS Code with Git Graph can help the process.</w:t>
      </w:r>
    </w:p>
    <w:p w14:paraId="75450C4A" w14:textId="77777777" w:rsidR="00196FC1" w:rsidRPr="00196FC1" w:rsidRDefault="00196FC1" w:rsidP="00095D6B">
      <w:pPr>
        <w:rPr>
          <w:rFonts w:ascii="Arial" w:hAnsi="Arial" w:cs="Arial"/>
          <w:color w:val="000000"/>
          <w:sz w:val="22"/>
          <w:szCs w:val="22"/>
        </w:rPr>
      </w:pPr>
    </w:p>
    <w:p w14:paraId="20FC8701" w14:textId="40AB45A4" w:rsidR="00774D87" w:rsidRPr="00196FC1" w:rsidRDefault="00774D87" w:rsidP="0084425C">
      <w:pPr>
        <w:pStyle w:val="Heading1"/>
      </w:pPr>
      <w:r w:rsidRPr="00196FC1">
        <w:t>Prerequisites</w:t>
      </w:r>
    </w:p>
    <w:p w14:paraId="12D3E391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VS Code Installed:</w:t>
      </w:r>
      <w:r w:rsidRPr="00774D87">
        <w:rPr>
          <w:rFonts w:ascii="Arial" w:hAnsi="Arial" w:cs="Arial"/>
          <w:sz w:val="22"/>
          <w:szCs w:val="22"/>
        </w:rPr>
        <w:t xml:space="preserve"> Ensure you have VS Code installed.</w:t>
      </w:r>
    </w:p>
    <w:p w14:paraId="65CDFFF9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Git Installed:</w:t>
      </w:r>
      <w:r w:rsidRPr="00774D87">
        <w:rPr>
          <w:rFonts w:ascii="Arial" w:hAnsi="Arial" w:cs="Arial"/>
          <w:sz w:val="22"/>
          <w:szCs w:val="22"/>
        </w:rPr>
        <w:t xml:space="preserve"> Git must be installed on your system and accessible by VS Code.</w:t>
      </w:r>
    </w:p>
    <w:p w14:paraId="2AE1EC8B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Project Open:</w:t>
      </w:r>
      <w:r w:rsidRPr="00774D87">
        <w:rPr>
          <w:rFonts w:ascii="Arial" w:hAnsi="Arial" w:cs="Arial"/>
          <w:sz w:val="22"/>
          <w:szCs w:val="22"/>
        </w:rPr>
        <w:t xml:space="preserve"> Open your Azure DevOps repository folder in VS Code.</w:t>
      </w:r>
    </w:p>
    <w:p w14:paraId="383C585A" w14:textId="77777777" w:rsidR="00774D87" w:rsidRPr="00774D87" w:rsidRDefault="00774D87" w:rsidP="00774D87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>Git Graph Extension:</w:t>
      </w:r>
      <w:r w:rsidRPr="00774D87">
        <w:rPr>
          <w:rFonts w:ascii="Arial" w:hAnsi="Arial" w:cs="Arial"/>
          <w:sz w:val="22"/>
          <w:szCs w:val="22"/>
        </w:rPr>
        <w:t xml:space="preserve"> Install the "Git Graph" extension from the VS Code Marketplace. This extension provides a rich visual representation of your Git history and makes cherry-picking very intuitive.</w:t>
      </w:r>
    </w:p>
    <w:p w14:paraId="7E1655F3" w14:textId="77777777" w:rsidR="00196FC1" w:rsidRPr="00196FC1" w:rsidRDefault="00774D87" w:rsidP="00196FC1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774D87">
        <w:rPr>
          <w:rFonts w:ascii="Arial" w:hAnsi="Arial" w:cs="Arial"/>
          <w:b/>
          <w:bCs/>
          <w:sz w:val="22"/>
          <w:szCs w:val="22"/>
        </w:rPr>
        <w:t xml:space="preserve">(Optional) </w:t>
      </w:r>
      <w:proofErr w:type="spellStart"/>
      <w:r w:rsidRPr="00774D87">
        <w:rPr>
          <w:rFonts w:ascii="Arial" w:hAnsi="Arial" w:cs="Arial"/>
          <w:b/>
          <w:bCs/>
          <w:sz w:val="22"/>
          <w:szCs w:val="22"/>
        </w:rPr>
        <w:t>GitLens</w:t>
      </w:r>
      <w:proofErr w:type="spellEnd"/>
      <w:r w:rsidRPr="00774D87">
        <w:rPr>
          <w:rFonts w:ascii="Arial" w:hAnsi="Arial" w:cs="Arial"/>
          <w:b/>
          <w:bCs/>
          <w:sz w:val="22"/>
          <w:szCs w:val="22"/>
        </w:rPr>
        <w:t xml:space="preserve"> Extension:</w:t>
      </w:r>
      <w:r w:rsidRPr="00774D8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74D87">
        <w:rPr>
          <w:rFonts w:ascii="Arial" w:hAnsi="Arial" w:cs="Arial"/>
          <w:sz w:val="22"/>
          <w:szCs w:val="22"/>
        </w:rPr>
        <w:t>GitLens</w:t>
      </w:r>
      <w:proofErr w:type="spellEnd"/>
      <w:r w:rsidRPr="00774D87">
        <w:rPr>
          <w:rFonts w:ascii="Arial" w:hAnsi="Arial" w:cs="Arial"/>
          <w:sz w:val="22"/>
          <w:szCs w:val="22"/>
        </w:rPr>
        <w:t xml:space="preserve"> is another incredibly powerful Git extension that enhances VS Code's built-in capabilities. It can also help visualize history and commits.</w:t>
      </w:r>
    </w:p>
    <w:p w14:paraId="420A44C7" w14:textId="3D1A9AA3" w:rsidR="00CB73EF" w:rsidRPr="00196FC1" w:rsidRDefault="00B277EB" w:rsidP="0084425C">
      <w:pPr>
        <w:pStyle w:val="Heading1"/>
        <w:spacing w:after="240"/>
      </w:pPr>
      <w:r w:rsidRPr="00196FC1">
        <w:lastRenderedPageBreak/>
        <w:t>Git Grap</w:t>
      </w:r>
      <w:r w:rsidR="00793CDB" w:rsidRPr="00196FC1">
        <w:t>h</w:t>
      </w:r>
    </w:p>
    <w:p w14:paraId="519B4D26" w14:textId="5C688B73" w:rsidR="00B277EB" w:rsidRPr="00196FC1" w:rsidRDefault="00B277EB" w:rsidP="00B277E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Click the "Git Graph" icon (usually in the status bar or findable via the Command Palette: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Ctrl+Shift+P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-&gt; "Git Graph: View Git Graph"). </w:t>
      </w:r>
    </w:p>
    <w:p w14:paraId="1145D290" w14:textId="63258F10" w:rsidR="00C16D58" w:rsidRPr="00196FC1" w:rsidRDefault="00B277EB" w:rsidP="00B277E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This will open a visual log of your repository. You can see your </w:t>
      </w:r>
      <w:r w:rsidRPr="00196FC1">
        <w:rPr>
          <w:rStyle w:val="HTMLCode"/>
          <w:rFonts w:ascii="Arial" w:hAnsi="Arial" w:cs="Arial"/>
          <w:sz w:val="22"/>
          <w:szCs w:val="22"/>
        </w:rPr>
        <w:t>main</w:t>
      </w:r>
      <w:r w:rsidRPr="00196FC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, and new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branches.</w:t>
      </w:r>
    </w:p>
    <w:p w14:paraId="29BC5B14" w14:textId="26F9D28B" w:rsidR="00793CDB" w:rsidRPr="00196FC1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Locate the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 in the Git Graph. </w:t>
      </w:r>
    </w:p>
    <w:p w14:paraId="39FED67F" w14:textId="36DFE5E3" w:rsidR="00793CDB" w:rsidRPr="00196FC1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Browse its history. Each "feature" likely consists of one or more commits. If features are merged via Pull Requests (PRs), you might look for those merge </w:t>
      </w:r>
      <w:proofErr w:type="gramStart"/>
      <w:r w:rsidRPr="00196FC1">
        <w:rPr>
          <w:rFonts w:ascii="Arial" w:hAnsi="Arial" w:cs="Arial"/>
          <w:sz w:val="22"/>
          <w:szCs w:val="22"/>
        </w:rPr>
        <w:t>commits</w:t>
      </w:r>
      <w:proofErr w:type="gramEnd"/>
      <w:r w:rsidRPr="00196FC1">
        <w:rPr>
          <w:rFonts w:ascii="Arial" w:hAnsi="Arial" w:cs="Arial"/>
          <w:sz w:val="22"/>
          <w:szCs w:val="22"/>
        </w:rPr>
        <w:t xml:space="preserve"> or the sequence of commits associated with that feature. </w:t>
      </w:r>
    </w:p>
    <w:p w14:paraId="63A1E531" w14:textId="101DB955" w:rsidR="00793CDB" w:rsidRPr="0084425C" w:rsidRDefault="00793CDB" w:rsidP="00793CDB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196FC1">
        <w:rPr>
          <w:rStyle w:val="Emphasis"/>
          <w:rFonts w:ascii="Arial" w:hAnsi="Arial" w:cs="Arial"/>
          <w:sz w:val="22"/>
          <w:szCs w:val="22"/>
        </w:rPr>
        <w:t>Tip:</w:t>
      </w:r>
      <w:r w:rsidRPr="00196FC1">
        <w:rPr>
          <w:rFonts w:ascii="Arial" w:hAnsi="Arial" w:cs="Arial"/>
          <w:sz w:val="22"/>
          <w:szCs w:val="22"/>
        </w:rPr>
        <w:t xml:space="preserve"> Good commit messages and potentially tagging PR merges make this step much easier.</w:t>
      </w:r>
    </w:p>
    <w:p w14:paraId="06B88637" w14:textId="27589829" w:rsidR="00793CDB" w:rsidRPr="00196FC1" w:rsidRDefault="00793CDB" w:rsidP="0084425C">
      <w:pPr>
        <w:pStyle w:val="Heading1"/>
        <w:spacing w:after="240"/>
      </w:pPr>
      <w:r w:rsidRPr="00196FC1">
        <w:t>Checrry-Pick the Features</w:t>
      </w:r>
    </w:p>
    <w:p w14:paraId="043FDA94" w14:textId="6357794F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 xml:space="preserve">Crucially, ensure you are currently on your </w:t>
      </w:r>
      <w:r w:rsidRPr="00196FC1">
        <w:rPr>
          <w:rStyle w:val="HTMLCode"/>
          <w:rFonts w:ascii="Arial" w:hAnsi="Arial" w:cs="Arial"/>
          <w:b/>
          <w:bCs/>
          <w:sz w:val="22"/>
          <w:szCs w:val="22"/>
        </w:rPr>
        <w:t>release</w:t>
      </w:r>
      <w:r w:rsidRPr="00196FC1">
        <w:rPr>
          <w:rStyle w:val="Strong"/>
          <w:rFonts w:ascii="Arial" w:hAnsi="Arial" w:cs="Arial"/>
          <w:sz w:val="22"/>
          <w:szCs w:val="22"/>
        </w:rPr>
        <w:t xml:space="preserve"> branch.</w:t>
      </w:r>
      <w:r w:rsidRPr="00196FC1">
        <w:rPr>
          <w:rFonts w:ascii="Arial" w:hAnsi="Arial" w:cs="Arial"/>
          <w:sz w:val="22"/>
          <w:szCs w:val="22"/>
        </w:rPr>
        <w:t xml:space="preserve"> You can verify this in the VS Code status bar or at the top of the Git Graph. </w:t>
      </w:r>
    </w:p>
    <w:p w14:paraId="20B114AB" w14:textId="4D33791A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In the Git Graph view, find the </w:t>
      </w:r>
      <w:r w:rsidRPr="00196FC1">
        <w:rPr>
          <w:rStyle w:val="Emphasis"/>
          <w:rFonts w:ascii="Arial" w:hAnsi="Arial" w:cs="Arial"/>
          <w:sz w:val="22"/>
          <w:szCs w:val="22"/>
        </w:rPr>
        <w:t>first</w:t>
      </w:r>
      <w:r w:rsidRPr="00196FC1">
        <w:rPr>
          <w:rFonts w:ascii="Arial" w:hAnsi="Arial" w:cs="Arial"/>
          <w:sz w:val="22"/>
          <w:szCs w:val="22"/>
        </w:rPr>
        <w:t xml:space="preserve"> commit of the feature you want on the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uat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branch. </w:t>
      </w:r>
    </w:p>
    <w:p w14:paraId="4472A0BD" w14:textId="1FA82748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>Right-click</w:t>
      </w:r>
      <w:r w:rsidRPr="00196FC1">
        <w:rPr>
          <w:rFonts w:ascii="Arial" w:hAnsi="Arial" w:cs="Arial"/>
          <w:sz w:val="22"/>
          <w:szCs w:val="22"/>
        </w:rPr>
        <w:t xml:space="preserve"> on the commit. </w:t>
      </w:r>
    </w:p>
    <w:p w14:paraId="7C8D4A79" w14:textId="4A04BB6E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Select </w:t>
      </w:r>
      <w:r w:rsidRPr="00196FC1">
        <w:rPr>
          <w:rStyle w:val="Strong"/>
          <w:rFonts w:ascii="Arial" w:hAnsi="Arial" w:cs="Arial"/>
          <w:sz w:val="22"/>
          <w:szCs w:val="22"/>
        </w:rPr>
        <w:t>"Cherry Pick..."</w:t>
      </w:r>
      <w:r w:rsidRPr="00196FC1">
        <w:rPr>
          <w:rFonts w:ascii="Arial" w:hAnsi="Arial" w:cs="Arial"/>
          <w:sz w:val="22"/>
          <w:szCs w:val="22"/>
        </w:rPr>
        <w:t xml:space="preserve"> from the context menu. </w:t>
      </w:r>
    </w:p>
    <w:p w14:paraId="536EFFAA" w14:textId="7E992F08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A confirmation dialog will appear. Click "Yes, cherry pick". </w:t>
      </w:r>
    </w:p>
    <w:p w14:paraId="6452F266" w14:textId="0B20D1AF" w:rsidR="002F63A5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Style w:val="Strong"/>
          <w:rFonts w:ascii="Arial" w:hAnsi="Arial" w:cs="Arial"/>
          <w:sz w:val="22"/>
          <w:szCs w:val="22"/>
        </w:rPr>
        <w:t>To select multiple commits:</w:t>
      </w:r>
      <w:r w:rsidRPr="00196FC1">
        <w:rPr>
          <w:rFonts w:ascii="Arial" w:hAnsi="Arial" w:cs="Arial"/>
          <w:sz w:val="22"/>
          <w:szCs w:val="22"/>
        </w:rPr>
        <w:t xml:space="preserve"> You can often hold </w:t>
      </w:r>
      <w:r w:rsidRPr="00196FC1">
        <w:rPr>
          <w:rStyle w:val="HTMLCode"/>
          <w:rFonts w:ascii="Arial" w:hAnsi="Arial" w:cs="Arial"/>
          <w:sz w:val="22"/>
          <w:szCs w:val="22"/>
        </w:rPr>
        <w:t>Ctrl</w:t>
      </w:r>
      <w:r w:rsidRPr="00196FC1">
        <w:rPr>
          <w:rFonts w:ascii="Arial" w:hAnsi="Arial" w:cs="Arial"/>
          <w:sz w:val="22"/>
          <w:szCs w:val="22"/>
        </w:rPr>
        <w:t xml:space="preserve"> (or </w:t>
      </w:r>
      <w:proofErr w:type="spellStart"/>
      <w:r w:rsidRPr="00196FC1">
        <w:rPr>
          <w:rStyle w:val="HTMLCode"/>
          <w:rFonts w:ascii="Arial" w:hAnsi="Arial" w:cs="Arial"/>
          <w:sz w:val="22"/>
          <w:szCs w:val="22"/>
        </w:rPr>
        <w:t>Cmd</w:t>
      </w:r>
      <w:proofErr w:type="spellEnd"/>
      <w:r w:rsidRPr="00196FC1">
        <w:rPr>
          <w:rFonts w:ascii="Arial" w:hAnsi="Arial" w:cs="Arial"/>
          <w:sz w:val="22"/>
          <w:szCs w:val="22"/>
        </w:rPr>
        <w:t xml:space="preserve"> on Mac) while clicking multiple commits in Git Graph, then right-click and choose "Cherry Pick...". It's often safer to cherry-pick one feature (or even one commit) at a time, especially if you anticipate conflicts. </w:t>
      </w:r>
    </w:p>
    <w:p w14:paraId="3B0B2C80" w14:textId="63CD2C66" w:rsidR="00793CDB" w:rsidRPr="00196FC1" w:rsidRDefault="002F63A5" w:rsidP="002F63A5">
      <w:pPr>
        <w:pStyle w:val="ListParagraph"/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Repeat this process for all the "ready features" you want in this release.</w:t>
      </w:r>
    </w:p>
    <w:p w14:paraId="6EB3DDC4" w14:textId="6218D7F4" w:rsidR="00C47CA1" w:rsidRPr="00196FC1" w:rsidRDefault="00C47CA1" w:rsidP="0084425C">
      <w:pPr>
        <w:pStyle w:val="Heading1"/>
        <w:spacing w:after="240"/>
      </w:pPr>
      <w:r w:rsidRPr="00196FC1">
        <w:t xml:space="preserve">Features </w:t>
      </w:r>
    </w:p>
    <w:p w14:paraId="35D0BE0C" w14:textId="45BC9EC3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If a cherry-picked commit conflicts with changes already on your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 (or previous cherry-picks), VS Code will flag it. </w:t>
      </w:r>
    </w:p>
    <w:p w14:paraId="24179EA3" w14:textId="34C9A07B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The conflicting files will appear in the Source Control panel under "Merge Changes". </w:t>
      </w:r>
    </w:p>
    <w:p w14:paraId="392DA99C" w14:textId="6D82DAA6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Click on a conflicting file to open the </w:t>
      </w:r>
      <w:r w:rsidRPr="00196FC1">
        <w:rPr>
          <w:rStyle w:val="Strong"/>
          <w:rFonts w:ascii="Arial" w:hAnsi="Arial" w:cs="Arial"/>
          <w:sz w:val="22"/>
          <w:szCs w:val="22"/>
        </w:rPr>
        <w:t>Merge Editor</w:t>
      </w:r>
      <w:r w:rsidRPr="00196FC1">
        <w:rPr>
          <w:rFonts w:ascii="Arial" w:hAnsi="Arial" w:cs="Arial"/>
          <w:sz w:val="22"/>
          <w:szCs w:val="22"/>
        </w:rPr>
        <w:t xml:space="preserve">. </w:t>
      </w:r>
    </w:p>
    <w:p w14:paraId="27D089B5" w14:textId="3BE7C9AA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VS Code's Merge Editor provides a three-way view (Incoming, Current, Result) and allows you to accept incoming changes, current changes, or both, and manually edit the result. </w:t>
      </w:r>
    </w:p>
    <w:p w14:paraId="063FBBE6" w14:textId="0AEB33F1" w:rsidR="00211F5B" w:rsidRPr="00196FC1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Once you've resolved the conflicts in a file, click "Accept Merge" in the editor. </w:t>
      </w:r>
    </w:p>
    <w:p w14:paraId="5129F99B" w14:textId="579CE4ED" w:rsidR="00211F5B" w:rsidRDefault="00211F5B" w:rsidP="00211F5B">
      <w:pPr>
        <w:pStyle w:val="ListParagraph"/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After resolving all conflicts, </w:t>
      </w:r>
      <w:r w:rsidRPr="00196FC1">
        <w:rPr>
          <w:rStyle w:val="Strong"/>
          <w:rFonts w:ascii="Arial" w:hAnsi="Arial" w:cs="Arial"/>
          <w:sz w:val="22"/>
          <w:szCs w:val="22"/>
        </w:rPr>
        <w:t>stage</w:t>
      </w:r>
      <w:r w:rsidRPr="00196FC1">
        <w:rPr>
          <w:rFonts w:ascii="Arial" w:hAnsi="Arial" w:cs="Arial"/>
          <w:sz w:val="22"/>
          <w:szCs w:val="22"/>
        </w:rPr>
        <w:t xml:space="preserve"> the resolved files (click the </w:t>
      </w:r>
      <w:r w:rsidRPr="00196FC1">
        <w:rPr>
          <w:rStyle w:val="HTMLCode"/>
          <w:rFonts w:ascii="Arial" w:hAnsi="Arial" w:cs="Arial"/>
          <w:sz w:val="22"/>
          <w:szCs w:val="22"/>
        </w:rPr>
        <w:t>+</w:t>
      </w:r>
      <w:r w:rsidRPr="00196FC1">
        <w:rPr>
          <w:rFonts w:ascii="Arial" w:hAnsi="Arial" w:cs="Arial"/>
          <w:sz w:val="22"/>
          <w:szCs w:val="22"/>
        </w:rPr>
        <w:t xml:space="preserve"> icon in the Source Control panel).</w:t>
      </w:r>
    </w:p>
    <w:p w14:paraId="661EBE52" w14:textId="77777777" w:rsidR="00196FC1" w:rsidRPr="00196FC1" w:rsidRDefault="00196FC1" w:rsidP="00196FC1">
      <w:pPr>
        <w:rPr>
          <w:rFonts w:ascii="Arial" w:hAnsi="Arial" w:cs="Arial"/>
          <w:sz w:val="22"/>
          <w:szCs w:val="22"/>
        </w:rPr>
      </w:pPr>
    </w:p>
    <w:p w14:paraId="5985912D" w14:textId="7E332908" w:rsidR="00211F5B" w:rsidRPr="00196FC1" w:rsidRDefault="00211F5B" w:rsidP="00211F5B">
      <w:pPr>
        <w:pStyle w:val="Heading2"/>
        <w:spacing w:after="240"/>
        <w:rPr>
          <w:rFonts w:ascii="Arial" w:hAnsi="Arial" w:cs="Arial"/>
          <w:sz w:val="24"/>
          <w:szCs w:val="24"/>
        </w:rPr>
      </w:pPr>
      <w:r w:rsidRPr="00196FC1">
        <w:rPr>
          <w:rFonts w:ascii="Arial" w:hAnsi="Arial" w:cs="Arial"/>
          <w:sz w:val="24"/>
          <w:szCs w:val="24"/>
        </w:rPr>
        <w:t>Push the Release Branch</w:t>
      </w:r>
    </w:p>
    <w:p w14:paraId="14FA9EE9" w14:textId="7F702165" w:rsidR="00196FC1" w:rsidRPr="00196FC1" w:rsidRDefault="00196FC1" w:rsidP="00196FC1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Once all desired features are successfully cherry-picked and any conflicts are resolved, push your </w:t>
      </w:r>
      <w:r w:rsidRPr="00196FC1">
        <w:rPr>
          <w:rStyle w:val="HTMLCode"/>
          <w:rFonts w:ascii="Arial" w:hAnsi="Arial" w:cs="Arial"/>
          <w:sz w:val="22"/>
          <w:szCs w:val="22"/>
        </w:rPr>
        <w:t>release</w:t>
      </w:r>
      <w:r w:rsidRPr="00196FC1">
        <w:rPr>
          <w:rFonts w:ascii="Arial" w:hAnsi="Arial" w:cs="Arial"/>
          <w:sz w:val="22"/>
          <w:szCs w:val="22"/>
        </w:rPr>
        <w:t xml:space="preserve"> branch to Azure DevOps: git push</w:t>
      </w:r>
    </w:p>
    <w:p w14:paraId="06D42613" w14:textId="46BD8AF9" w:rsidR="00196FC1" w:rsidRPr="00196FC1" w:rsidRDefault="00196FC1" w:rsidP="00196FC1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You can also use the "Publish Branch" or "Push" options in the VS Code Source Control panel or Command Palette.</w:t>
      </w:r>
    </w:p>
    <w:p w14:paraId="1B42173A" w14:textId="1E49DECB" w:rsidR="00047637" w:rsidRDefault="00047637" w:rsidP="0084425C">
      <w:pPr>
        <w:pStyle w:val="Heading1"/>
        <w:spacing w:after="240"/>
      </w:pPr>
      <w:r>
        <w:lastRenderedPageBreak/>
        <w:t>Branch Policies</w:t>
      </w:r>
    </w:p>
    <w:p w14:paraId="19E599D2" w14:textId="6E349373" w:rsidR="00047637" w:rsidRDefault="00047637" w:rsidP="00211F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develop:</w:t>
      </w:r>
    </w:p>
    <w:p w14:paraId="259DDE9E" w14:textId="1F38D0F6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26CF838C" w14:textId="141E81BD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59D357DF" w14:textId="39D74FD5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7C5DD447" w14:textId="379B45BB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5070682B" w14:textId="17657F3A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2DA0129E" w14:textId="6AAE6883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reviewers: </w:t>
      </w:r>
      <w:r w:rsidR="0053169B">
        <w:rPr>
          <w:rFonts w:ascii="Arial" w:hAnsi="Arial" w:cs="Arial"/>
          <w:sz w:val="22"/>
          <w:szCs w:val="22"/>
        </w:rPr>
        <w:t>Name of the reviewers</w:t>
      </w:r>
    </w:p>
    <w:p w14:paraId="1AFB9916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1ADC9F92" w14:textId="75797777" w:rsidR="00047637" w:rsidRDefault="00047637" w:rsidP="000476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test:</w:t>
      </w:r>
    </w:p>
    <w:p w14:paraId="1CE26454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342FBE83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26AC72D2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40BDA3DA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4643B990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2F329B36" w14:textId="609B3B21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reviewers: </w:t>
      </w:r>
      <w:r w:rsidR="0053169B">
        <w:rPr>
          <w:rFonts w:ascii="Arial" w:hAnsi="Arial" w:cs="Arial"/>
          <w:sz w:val="22"/>
          <w:szCs w:val="22"/>
        </w:rPr>
        <w:t>Name of the reviewers</w:t>
      </w:r>
    </w:p>
    <w:p w14:paraId="56970E18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498EFB81" w14:textId="53E12ED3" w:rsidR="00047637" w:rsidRDefault="00047637" w:rsidP="00047637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uat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0D535504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2 reviewers.</w:t>
      </w:r>
    </w:p>
    <w:p w14:paraId="50F12310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4DDB07E2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66CA5898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7BB5A3D8" w14:textId="77777777" w:rsidR="00047637" w:rsidRDefault="00047637" w:rsidP="0004763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541A3443" w14:textId="1054F040" w:rsidR="00047637" w:rsidRDefault="001C71DD" w:rsidP="00785F8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Required</w:t>
      </w:r>
      <w:r w:rsidR="00047637" w:rsidRPr="00047637">
        <w:rPr>
          <w:rFonts w:ascii="Arial" w:hAnsi="Arial" w:cs="Arial"/>
          <w:sz w:val="22"/>
          <w:szCs w:val="22"/>
        </w:rPr>
        <w:t xml:space="preserve"> reviewers: </w:t>
      </w:r>
      <w:r w:rsidR="0053169B">
        <w:rPr>
          <w:rFonts w:ascii="Arial" w:hAnsi="Arial" w:cs="Arial"/>
          <w:sz w:val="22"/>
          <w:szCs w:val="22"/>
        </w:rPr>
        <w:t>Name of the reviewers</w:t>
      </w:r>
    </w:p>
    <w:p w14:paraId="534D8609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784C087A" w14:textId="77777777" w:rsid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2485622B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main:</w:t>
      </w:r>
    </w:p>
    <w:p w14:paraId="2C13BF06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1 reviewer.</w:t>
      </w:r>
    </w:p>
    <w:p w14:paraId="0C9413E3" w14:textId="77777777" w:rsidR="00533BF2" w:rsidRPr="00C47CC3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requestors to approve their own changes.</w:t>
      </w:r>
    </w:p>
    <w:p w14:paraId="27CBA29D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new changes are pushed, it resets all code reviewer votes.</w:t>
      </w:r>
    </w:p>
    <w:p w14:paraId="4A2A2EE3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Optional linked work items</w:t>
      </w:r>
    </w:p>
    <w:p w14:paraId="4F5589BD" w14:textId="77777777" w:rsidR="00533BF2" w:rsidRDefault="00533BF2" w:rsidP="00533BF2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Require comment resolution</w:t>
      </w:r>
    </w:p>
    <w:p w14:paraId="1F91F83F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</w:p>
    <w:p w14:paraId="3DED4188" w14:textId="0EB31428" w:rsidR="00533BF2" w:rsidRDefault="00533BF2" w:rsidP="0084425C">
      <w:pPr>
        <w:pStyle w:val="Heading1"/>
        <w:spacing w:after="240"/>
      </w:pPr>
      <w:r>
        <w:t xml:space="preserve">Pipeline </w:t>
      </w:r>
      <w:r w:rsidR="00C45913">
        <w:t xml:space="preserve">Library </w:t>
      </w:r>
      <w:r>
        <w:t>Approvals</w:t>
      </w:r>
    </w:p>
    <w:p w14:paraId="51F7E488" w14:textId="05923CB9" w:rsidR="00533BF2" w:rsidRDefault="00533BF2" w:rsidP="00533BF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sf</w:t>
      </w:r>
      <w:r w:rsidR="009123C3">
        <w:rPr>
          <w:rFonts w:ascii="Arial" w:hAnsi="Arial" w:cs="Arial"/>
          <w:sz w:val="22"/>
          <w:szCs w:val="22"/>
        </w:rPr>
        <w:t>uat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2E07255A" w14:textId="2BED5A28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Approvers: </w:t>
      </w:r>
      <w:r w:rsidR="0053169B">
        <w:rPr>
          <w:rFonts w:ascii="Arial" w:hAnsi="Arial" w:cs="Arial"/>
          <w:sz w:val="22"/>
          <w:szCs w:val="22"/>
        </w:rPr>
        <w:t xml:space="preserve">Name of the </w:t>
      </w:r>
      <w:r w:rsidR="0053169B">
        <w:rPr>
          <w:rFonts w:ascii="Arial" w:hAnsi="Arial" w:cs="Arial"/>
          <w:sz w:val="22"/>
          <w:szCs w:val="22"/>
        </w:rPr>
        <w:t>approvers</w:t>
      </w:r>
    </w:p>
    <w:p w14:paraId="6330AF68" w14:textId="77777777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approvers to approve their own runs</w:t>
      </w:r>
    </w:p>
    <w:p w14:paraId="5DC60E15" w14:textId="77777777" w:rsidR="00533BF2" w:rsidRDefault="00533BF2" w:rsidP="00533BF2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Timeout: 30 days</w:t>
      </w:r>
    </w:p>
    <w:p w14:paraId="7708052C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</w:p>
    <w:p w14:paraId="24558CB8" w14:textId="56302859" w:rsidR="00B9130A" w:rsidRDefault="009123C3" w:rsidP="00B9130A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sfprod</w:t>
      </w:r>
      <w:proofErr w:type="spellEnd"/>
      <w:r w:rsidR="00B9130A">
        <w:rPr>
          <w:rFonts w:ascii="Arial" w:hAnsi="Arial" w:cs="Arial"/>
          <w:sz w:val="22"/>
          <w:szCs w:val="22"/>
        </w:rPr>
        <w:t>:</w:t>
      </w:r>
    </w:p>
    <w:p w14:paraId="01043FD8" w14:textId="79E94894" w:rsidR="00B9130A" w:rsidRDefault="00B9130A" w:rsidP="00B9130A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Approvers: </w:t>
      </w:r>
      <w:r w:rsidR="0053169B">
        <w:rPr>
          <w:rFonts w:ascii="Arial" w:hAnsi="Arial" w:cs="Arial"/>
          <w:sz w:val="22"/>
          <w:szCs w:val="22"/>
        </w:rPr>
        <w:t>Name of the approvers</w:t>
      </w:r>
    </w:p>
    <w:p w14:paraId="1B120282" w14:textId="77777777" w:rsidR="00B9130A" w:rsidRDefault="00B9130A" w:rsidP="00B9130A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approvers to approve their own runs</w:t>
      </w:r>
    </w:p>
    <w:p w14:paraId="1CF7022E" w14:textId="77777777" w:rsidR="00B9130A" w:rsidRDefault="00B9130A" w:rsidP="00B9130A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Timeout: 30 days</w:t>
      </w:r>
    </w:p>
    <w:p w14:paraId="08AC0C6B" w14:textId="77777777" w:rsidR="00B9130A" w:rsidRPr="00B9130A" w:rsidRDefault="00B9130A" w:rsidP="00B9130A">
      <w:pPr>
        <w:rPr>
          <w:rFonts w:ascii="Arial" w:hAnsi="Arial" w:cs="Arial"/>
          <w:sz w:val="22"/>
          <w:szCs w:val="22"/>
        </w:rPr>
      </w:pPr>
    </w:p>
    <w:p w14:paraId="70AE692C" w14:textId="77777777" w:rsidR="00533BF2" w:rsidRDefault="00533BF2" w:rsidP="00533BF2">
      <w:pPr>
        <w:rPr>
          <w:rFonts w:ascii="Arial" w:hAnsi="Arial" w:cs="Arial"/>
          <w:sz w:val="22"/>
          <w:szCs w:val="22"/>
        </w:rPr>
      </w:pPr>
    </w:p>
    <w:p w14:paraId="777E249B" w14:textId="77777777" w:rsidR="00C45913" w:rsidRDefault="00C45913" w:rsidP="00533BF2">
      <w:pPr>
        <w:rPr>
          <w:rFonts w:ascii="Arial" w:hAnsi="Arial" w:cs="Arial"/>
          <w:sz w:val="22"/>
          <w:szCs w:val="22"/>
        </w:rPr>
      </w:pPr>
    </w:p>
    <w:p w14:paraId="398E7B1B" w14:textId="50924CD2" w:rsidR="00533BF2" w:rsidRDefault="00533BF2" w:rsidP="0084425C">
      <w:pPr>
        <w:pStyle w:val="Heading1"/>
      </w:pPr>
      <w:r>
        <w:lastRenderedPageBreak/>
        <w:t>Pipelines</w:t>
      </w:r>
      <w:r w:rsidR="0084425C">
        <w:t xml:space="preserve"> Stages</w:t>
      </w:r>
    </w:p>
    <w:p w14:paraId="49B0FC26" w14:textId="77777777" w:rsidR="009123C3" w:rsidRPr="009123C3" w:rsidRDefault="009123C3" w:rsidP="009123C3"/>
    <w:p w14:paraId="7555AA03" w14:textId="726830B8" w:rsidR="009123C3" w:rsidRPr="009123C3" w:rsidRDefault="009123C3" w:rsidP="009123C3">
      <w:r w:rsidRPr="009E4851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221F7CF" wp14:editId="0C2C8882">
            <wp:extent cx="5229955" cy="2191056"/>
            <wp:effectExtent l="0" t="0" r="8890" b="0"/>
            <wp:docPr id="6559986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864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964" w14:textId="3741A3ED" w:rsidR="00533BF2" w:rsidRDefault="00B9130A" w:rsidP="0084425C">
      <w:pPr>
        <w:pStyle w:val="Heading2"/>
      </w:pPr>
      <w:r>
        <w:t>Build and Pre-Deployment Validation</w:t>
      </w:r>
    </w:p>
    <w:p w14:paraId="781EA2C5" w14:textId="14E5FBD7" w:rsidR="0084425C" w:rsidRPr="0084425C" w:rsidRDefault="0084425C" w:rsidP="0084425C">
      <w:pPr>
        <w:pStyle w:val="p1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This stage is responsible for building, validating, and preparing the Salesforce</w:t>
      </w:r>
      <w:r>
        <w:rPr>
          <w:rFonts w:ascii="Arial" w:hAnsi="Arial" w:cs="Arial"/>
          <w:sz w:val="22"/>
          <w:szCs w:val="22"/>
        </w:rPr>
        <w:t xml:space="preserve"> </w:t>
      </w:r>
      <w:r w:rsidRPr="0084425C">
        <w:rPr>
          <w:rFonts w:ascii="Arial" w:hAnsi="Arial" w:cs="Arial"/>
          <w:sz w:val="22"/>
          <w:szCs w:val="22"/>
        </w:rPr>
        <w:t>deployment</w:t>
      </w:r>
      <w:r w:rsidR="009123C3">
        <w:rPr>
          <w:rFonts w:ascii="Arial" w:hAnsi="Arial" w:cs="Arial"/>
          <w:sz w:val="22"/>
          <w:szCs w:val="22"/>
        </w:rPr>
        <w:t>.</w:t>
      </w:r>
    </w:p>
    <w:p w14:paraId="0FDDE247" w14:textId="2DBA99DC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Checkout Code:</w:t>
      </w:r>
    </w:p>
    <w:p w14:paraId="4E3E7983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Retrieves the latest code from the current branch (e.g., develop, test, etc.).</w:t>
      </w:r>
    </w:p>
    <w:p w14:paraId="294DC12C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DC86783" w14:textId="340BBE3B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Salesforce CLI:</w:t>
      </w:r>
    </w:p>
    <w:p w14:paraId="1C37ED06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Sets up the Salesforce CLI environment for further commands.</w:t>
      </w:r>
    </w:p>
    <w:p w14:paraId="2336A3C2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288CD041" w14:textId="58E14779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Determine Commit Hash:</w:t>
      </w:r>
    </w:p>
    <w:p w14:paraId="3D1E159F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    •   If a </w:t>
      </w:r>
      <w:proofErr w:type="spellStart"/>
      <w:r w:rsidRPr="0084425C">
        <w:rPr>
          <w:rFonts w:ascii="Arial" w:hAnsi="Arial" w:cs="Arial"/>
          <w:sz w:val="22"/>
          <w:szCs w:val="22"/>
        </w:rPr>
        <w:t>CommitHash</w:t>
      </w:r>
      <w:proofErr w:type="spellEnd"/>
      <w:r w:rsidRPr="0084425C">
        <w:rPr>
          <w:rFonts w:ascii="Arial" w:hAnsi="Arial" w:cs="Arial"/>
          <w:sz w:val="22"/>
          <w:szCs w:val="22"/>
        </w:rPr>
        <w:t xml:space="preserve"> is passed as a parameter, it uses it directly.</w:t>
      </w:r>
    </w:p>
    <w:p w14:paraId="46303D98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    •   If not, it finds the last successful run for the same branch and extracts the commit hash.</w:t>
      </w:r>
    </w:p>
    <w:p w14:paraId="45ED0D68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3B7B8F9" w14:textId="2FBF363D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Plugin:</w:t>
      </w:r>
    </w:p>
    <w:p w14:paraId="7A40109B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Installs </w:t>
      </w:r>
      <w:proofErr w:type="spellStart"/>
      <w:r w:rsidRPr="0084425C">
        <w:rPr>
          <w:rFonts w:ascii="Arial" w:hAnsi="Arial" w:cs="Arial"/>
          <w:sz w:val="22"/>
          <w:szCs w:val="22"/>
        </w:rPr>
        <w:t>sfdx</w:t>
      </w:r>
      <w:proofErr w:type="spellEnd"/>
      <w:r w:rsidRPr="0084425C">
        <w:rPr>
          <w:rFonts w:ascii="Arial" w:hAnsi="Arial" w:cs="Arial"/>
          <w:sz w:val="22"/>
          <w:szCs w:val="22"/>
        </w:rPr>
        <w:t>-git-delta to generate delta packages for selective deployments.</w:t>
      </w:r>
    </w:p>
    <w:p w14:paraId="4B0714CA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06C9F695" w14:textId="23DB6586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Delta:</w:t>
      </w:r>
    </w:p>
    <w:p w14:paraId="0D0577B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Compares the commit hash with the current branch to generate the deployment package and destructive changes.</w:t>
      </w:r>
    </w:p>
    <w:p w14:paraId="6D4223AC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25CF5DAF" w14:textId="132F0D3C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Test Command:</w:t>
      </w:r>
    </w:p>
    <w:p w14:paraId="1F49DC1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Dynamically builds the sf command to run relevant Apex test classes.</w:t>
      </w:r>
    </w:p>
    <w:p w14:paraId="70A83A3D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F8E20B2" w14:textId="4CE3B583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Login to Salesforce:</w:t>
      </w:r>
    </w:p>
    <w:p w14:paraId="3A89368A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Authenticates into the appropriate org using environment-specific credentials.</w:t>
      </w:r>
    </w:p>
    <w:p w14:paraId="24D62875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3CFE18EF" w14:textId="00960C51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Dry-Run Deployment:</w:t>
      </w:r>
    </w:p>
    <w:p w14:paraId="7B0F69A1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Performs a pre-deployment (</w:t>
      </w:r>
      <w:proofErr w:type="gramStart"/>
      <w:r w:rsidRPr="0084425C">
        <w:rPr>
          <w:rFonts w:ascii="Arial" w:hAnsi="Arial" w:cs="Arial"/>
          <w:sz w:val="22"/>
          <w:szCs w:val="22"/>
        </w:rPr>
        <w:t>dry-run</w:t>
      </w:r>
      <w:proofErr w:type="gramEnd"/>
      <w:r w:rsidRPr="0084425C">
        <w:rPr>
          <w:rFonts w:ascii="Arial" w:hAnsi="Arial" w:cs="Arial"/>
          <w:sz w:val="22"/>
          <w:szCs w:val="22"/>
        </w:rPr>
        <w:t>) to validate changes and metadata compatibility.</w:t>
      </w:r>
    </w:p>
    <w:p w14:paraId="51D9AEA4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19543968" w14:textId="49D81C3E" w:rsidR="0084425C" w:rsidRPr="0084425C" w:rsidRDefault="0084425C" w:rsidP="0084425C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Test Deployment Validation:</w:t>
      </w:r>
    </w:p>
    <w:p w14:paraId="4424750A" w14:textId="76C15A99" w:rsidR="00533BF2" w:rsidRDefault="0084425C" w:rsidP="00533BF2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Runs all local tests to verify the </w:t>
      </w:r>
      <w:r>
        <w:rPr>
          <w:rFonts w:ascii="Arial" w:hAnsi="Arial" w:cs="Arial"/>
          <w:sz w:val="22"/>
          <w:szCs w:val="22"/>
        </w:rPr>
        <w:t>code's</w:t>
      </w:r>
      <w:r w:rsidRPr="008442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integrity</w:t>
      </w:r>
      <w:r w:rsidRPr="0084425C">
        <w:rPr>
          <w:rFonts w:ascii="Arial" w:hAnsi="Arial" w:cs="Arial"/>
          <w:sz w:val="22"/>
          <w:szCs w:val="22"/>
        </w:rPr>
        <w:t>.</w:t>
      </w:r>
    </w:p>
    <w:p w14:paraId="7D9F4838" w14:textId="77777777" w:rsidR="0084425C" w:rsidRDefault="0084425C" w:rsidP="00533BF2">
      <w:pPr>
        <w:rPr>
          <w:rFonts w:ascii="Arial" w:hAnsi="Arial" w:cs="Arial"/>
          <w:sz w:val="22"/>
          <w:szCs w:val="22"/>
        </w:rPr>
      </w:pPr>
    </w:p>
    <w:p w14:paraId="6FAF5BE0" w14:textId="055CC2F7" w:rsidR="00B9130A" w:rsidRDefault="00B9130A" w:rsidP="00B9130A">
      <w:pPr>
        <w:pStyle w:val="Heading2"/>
      </w:pPr>
      <w:r>
        <w:lastRenderedPageBreak/>
        <w:t>Deploy to Non-Prod Org</w:t>
      </w:r>
    </w:p>
    <w:p w14:paraId="35649869" w14:textId="45486523" w:rsidR="00B9130A" w:rsidRPr="0084425C" w:rsidRDefault="00B9130A" w:rsidP="00B9130A">
      <w:pPr>
        <w:pStyle w:val="p1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This stage is responsible for deploying to the </w:t>
      </w:r>
      <w:r w:rsidRPr="0084425C">
        <w:rPr>
          <w:rStyle w:val="s1"/>
          <w:rFonts w:ascii="Arial" w:hAnsi="Arial" w:cs="Arial"/>
          <w:b/>
          <w:bCs/>
          <w:sz w:val="22"/>
          <w:szCs w:val="22"/>
        </w:rPr>
        <w:t xml:space="preserve">Salesforce </w:t>
      </w:r>
      <w:r w:rsidR="009123C3">
        <w:rPr>
          <w:rStyle w:val="s1"/>
          <w:rFonts w:ascii="Arial" w:hAnsi="Arial" w:cs="Arial"/>
          <w:b/>
          <w:bCs/>
          <w:sz w:val="22"/>
          <w:szCs w:val="22"/>
        </w:rPr>
        <w:t>Non-</w:t>
      </w:r>
      <w:r w:rsidRPr="0084425C">
        <w:rPr>
          <w:rStyle w:val="s1"/>
          <w:rFonts w:ascii="Arial" w:hAnsi="Arial" w:cs="Arial"/>
          <w:b/>
          <w:bCs/>
          <w:sz w:val="22"/>
          <w:szCs w:val="22"/>
        </w:rPr>
        <w:t>Production Org</w:t>
      </w:r>
      <w:r w:rsidRPr="0084425C">
        <w:rPr>
          <w:rFonts w:ascii="Arial" w:hAnsi="Arial" w:cs="Arial"/>
          <w:sz w:val="22"/>
          <w:szCs w:val="22"/>
        </w:rPr>
        <w:t>.</w:t>
      </w:r>
    </w:p>
    <w:p w14:paraId="6F37CD88" w14:textId="77777777" w:rsidR="00B9130A" w:rsidRPr="0084425C" w:rsidRDefault="00B9130A" w:rsidP="00B9130A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Checkout Code:</w:t>
      </w:r>
    </w:p>
    <w:p w14:paraId="4AD4CEFF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Fetches the latest code from the main branch.</w:t>
      </w:r>
    </w:p>
    <w:p w14:paraId="6115D863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</w:p>
    <w:p w14:paraId="1E1B404F" w14:textId="77777777" w:rsidR="00B9130A" w:rsidRPr="0084425C" w:rsidRDefault="00B9130A" w:rsidP="00B9130A">
      <w:pPr>
        <w:pStyle w:val="ListParagraph"/>
        <w:numPr>
          <w:ilvl w:val="0"/>
          <w:numId w:val="38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Salesforce CLI &amp; Plugin:</w:t>
      </w:r>
    </w:p>
    <w:p w14:paraId="167ED139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Same setup steps as Stage 1.</w:t>
      </w:r>
    </w:p>
    <w:p w14:paraId="1A2D25DE" w14:textId="77777777" w:rsidR="00B9130A" w:rsidRPr="0084425C" w:rsidRDefault="00B9130A" w:rsidP="00B9130A">
      <w:pPr>
        <w:rPr>
          <w:rFonts w:ascii="Arial" w:hAnsi="Arial" w:cs="Arial"/>
          <w:sz w:val="22"/>
          <w:szCs w:val="22"/>
        </w:rPr>
      </w:pPr>
    </w:p>
    <w:p w14:paraId="511264ED" w14:textId="77777777" w:rsidR="00B9130A" w:rsidRPr="0084425C" w:rsidRDefault="00B9130A" w:rsidP="00B9130A">
      <w:pPr>
        <w:pStyle w:val="ListParagraph"/>
        <w:numPr>
          <w:ilvl w:val="0"/>
          <w:numId w:val="39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Determine Commit Hash:</w:t>
      </w:r>
    </w:p>
    <w:p w14:paraId="49B6C98A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Reuses the logic to get the commit hash, just like in the first stage.</w:t>
      </w:r>
    </w:p>
    <w:p w14:paraId="045E8D20" w14:textId="77777777" w:rsidR="00B9130A" w:rsidRPr="0084425C" w:rsidRDefault="00B9130A" w:rsidP="00B9130A">
      <w:pPr>
        <w:rPr>
          <w:rFonts w:ascii="Arial" w:hAnsi="Arial" w:cs="Arial"/>
          <w:sz w:val="22"/>
          <w:szCs w:val="22"/>
        </w:rPr>
      </w:pPr>
    </w:p>
    <w:p w14:paraId="3A58BDDF" w14:textId="77777777" w:rsidR="00B9130A" w:rsidRPr="0084425C" w:rsidRDefault="00B9130A" w:rsidP="00B9130A">
      <w:pPr>
        <w:pStyle w:val="ListParagraph"/>
        <w:numPr>
          <w:ilvl w:val="0"/>
          <w:numId w:val="40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Delta:</w:t>
      </w:r>
    </w:p>
    <w:p w14:paraId="7978E528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Prepares the production deployment package based on the latest validated changes.</w:t>
      </w:r>
    </w:p>
    <w:p w14:paraId="2DFC24DF" w14:textId="77777777" w:rsidR="00B9130A" w:rsidRPr="0084425C" w:rsidRDefault="00B9130A" w:rsidP="00B9130A">
      <w:pPr>
        <w:rPr>
          <w:rFonts w:ascii="Arial" w:hAnsi="Arial" w:cs="Arial"/>
          <w:sz w:val="22"/>
          <w:szCs w:val="22"/>
        </w:rPr>
      </w:pPr>
    </w:p>
    <w:p w14:paraId="3D1F43B9" w14:textId="77777777" w:rsidR="00B9130A" w:rsidRPr="0084425C" w:rsidRDefault="00B9130A" w:rsidP="00B9130A">
      <w:pPr>
        <w:pStyle w:val="ListParagraph"/>
        <w:numPr>
          <w:ilvl w:val="0"/>
          <w:numId w:val="41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Login to Production:</w:t>
      </w:r>
    </w:p>
    <w:p w14:paraId="7375D956" w14:textId="77777777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Logs in to the Salesforce Production Org using secure credentials.</w:t>
      </w:r>
    </w:p>
    <w:p w14:paraId="0B1F9CE0" w14:textId="77777777" w:rsidR="00B9130A" w:rsidRPr="0084425C" w:rsidRDefault="00B9130A" w:rsidP="00B9130A">
      <w:pPr>
        <w:rPr>
          <w:rFonts w:ascii="Arial" w:hAnsi="Arial" w:cs="Arial"/>
          <w:sz w:val="22"/>
          <w:szCs w:val="22"/>
        </w:rPr>
      </w:pPr>
    </w:p>
    <w:p w14:paraId="56D1EEC0" w14:textId="77777777" w:rsidR="00B9130A" w:rsidRPr="0084425C" w:rsidRDefault="00B9130A" w:rsidP="00B9130A">
      <w:pPr>
        <w:pStyle w:val="ListParagraph"/>
        <w:numPr>
          <w:ilvl w:val="0"/>
          <w:numId w:val="42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Deploy to PROD:</w:t>
      </w:r>
    </w:p>
    <w:p w14:paraId="52931592" w14:textId="646E0519" w:rsidR="00B9130A" w:rsidRDefault="00B9130A" w:rsidP="00B9130A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Executes the full deployment using the delta package, including running all local tests.</w:t>
      </w:r>
    </w:p>
    <w:p w14:paraId="384A1858" w14:textId="77777777" w:rsidR="00B9130A" w:rsidRPr="00B9130A" w:rsidRDefault="00B9130A" w:rsidP="00B9130A">
      <w:pPr>
        <w:rPr>
          <w:rFonts w:ascii="Arial" w:hAnsi="Arial" w:cs="Arial"/>
          <w:sz w:val="22"/>
          <w:szCs w:val="22"/>
        </w:rPr>
      </w:pPr>
    </w:p>
    <w:p w14:paraId="38E480A7" w14:textId="384B8CA3" w:rsidR="0084425C" w:rsidRDefault="0084425C" w:rsidP="0084425C">
      <w:pPr>
        <w:pStyle w:val="Heading2"/>
      </w:pPr>
      <w:r>
        <w:t xml:space="preserve">Deploy to </w:t>
      </w:r>
      <w:r w:rsidR="00B9130A">
        <w:t>Production</w:t>
      </w:r>
    </w:p>
    <w:p w14:paraId="2619F272" w14:textId="77777777" w:rsidR="0084425C" w:rsidRPr="0084425C" w:rsidRDefault="0084425C" w:rsidP="0084425C">
      <w:pPr>
        <w:pStyle w:val="p1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 xml:space="preserve">This stage is responsible for deploying to the </w:t>
      </w:r>
      <w:r w:rsidRPr="0084425C">
        <w:rPr>
          <w:rStyle w:val="s1"/>
          <w:rFonts w:ascii="Arial" w:hAnsi="Arial" w:cs="Arial"/>
          <w:b/>
          <w:bCs/>
          <w:sz w:val="22"/>
          <w:szCs w:val="22"/>
        </w:rPr>
        <w:t>Salesforce Production Org</w:t>
      </w:r>
      <w:r w:rsidRPr="0084425C">
        <w:rPr>
          <w:rFonts w:ascii="Arial" w:hAnsi="Arial" w:cs="Arial"/>
          <w:sz w:val="22"/>
          <w:szCs w:val="22"/>
        </w:rPr>
        <w:t xml:space="preserve">. It only runs when the pipeline is triggered from the </w:t>
      </w:r>
      <w:r w:rsidRPr="0084425C">
        <w:rPr>
          <w:rStyle w:val="s2"/>
          <w:rFonts w:ascii="Arial" w:hAnsi="Arial" w:cs="Arial"/>
          <w:sz w:val="22"/>
          <w:szCs w:val="22"/>
        </w:rPr>
        <w:t>main</w:t>
      </w:r>
      <w:r w:rsidRPr="0084425C">
        <w:rPr>
          <w:rFonts w:ascii="Arial" w:hAnsi="Arial" w:cs="Arial"/>
          <w:sz w:val="22"/>
          <w:szCs w:val="22"/>
        </w:rPr>
        <w:t xml:space="preserve"> branch.</w:t>
      </w:r>
    </w:p>
    <w:p w14:paraId="20FB2C29" w14:textId="67C16A41" w:rsidR="0084425C" w:rsidRPr="0084425C" w:rsidRDefault="0084425C" w:rsidP="0084425C">
      <w:pPr>
        <w:pStyle w:val="ListParagraph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Checkout Code:</w:t>
      </w:r>
    </w:p>
    <w:p w14:paraId="6ABA0214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Fetches the latest code from the main branch.</w:t>
      </w:r>
    </w:p>
    <w:p w14:paraId="2951A47F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644CBB7" w14:textId="622619D6" w:rsidR="0084425C" w:rsidRPr="0084425C" w:rsidRDefault="0084425C" w:rsidP="0084425C">
      <w:pPr>
        <w:pStyle w:val="ListParagraph"/>
        <w:numPr>
          <w:ilvl w:val="0"/>
          <w:numId w:val="38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Install Salesforce CLI &amp; Plugin:</w:t>
      </w:r>
    </w:p>
    <w:p w14:paraId="78481CF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Same setup steps as Stage 1.</w:t>
      </w:r>
    </w:p>
    <w:p w14:paraId="41A048EB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018D4399" w14:textId="4ED3514A" w:rsidR="0084425C" w:rsidRPr="0084425C" w:rsidRDefault="0084425C" w:rsidP="0084425C">
      <w:pPr>
        <w:pStyle w:val="ListParagraph"/>
        <w:numPr>
          <w:ilvl w:val="0"/>
          <w:numId w:val="39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Determine Commit Hash:</w:t>
      </w:r>
    </w:p>
    <w:p w14:paraId="2366F9B5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Reuses the logic to get the commit hash, just like in the first stage.</w:t>
      </w:r>
    </w:p>
    <w:p w14:paraId="3298B836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40866647" w14:textId="5485DF0A" w:rsidR="0084425C" w:rsidRPr="0084425C" w:rsidRDefault="0084425C" w:rsidP="0084425C">
      <w:pPr>
        <w:pStyle w:val="ListParagraph"/>
        <w:numPr>
          <w:ilvl w:val="0"/>
          <w:numId w:val="40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Generate Delta:</w:t>
      </w:r>
    </w:p>
    <w:p w14:paraId="7F0E88BE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Prepares the production deployment package based on the latest validated changes.</w:t>
      </w:r>
    </w:p>
    <w:p w14:paraId="4EE7432F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6BA0EC8A" w14:textId="648213C2" w:rsidR="0084425C" w:rsidRPr="0084425C" w:rsidRDefault="0084425C" w:rsidP="0084425C">
      <w:pPr>
        <w:pStyle w:val="ListParagraph"/>
        <w:numPr>
          <w:ilvl w:val="0"/>
          <w:numId w:val="41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Login to Production:</w:t>
      </w:r>
    </w:p>
    <w:p w14:paraId="179F4C37" w14:textId="77777777" w:rsid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Logs in to the Salesforce Production Org using secure credentials.</w:t>
      </w:r>
    </w:p>
    <w:p w14:paraId="1420DC9A" w14:textId="77777777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</w:p>
    <w:p w14:paraId="553BAAFA" w14:textId="06C9E8E6" w:rsidR="0084425C" w:rsidRPr="0084425C" w:rsidRDefault="0084425C" w:rsidP="0084425C">
      <w:pPr>
        <w:pStyle w:val="ListParagraph"/>
        <w:numPr>
          <w:ilvl w:val="0"/>
          <w:numId w:val="42"/>
        </w:numPr>
        <w:ind w:left="709"/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Deploy to PROD:</w:t>
      </w:r>
    </w:p>
    <w:p w14:paraId="764D1E69" w14:textId="6D1B2038" w:rsidR="0084425C" w:rsidRPr="0084425C" w:rsidRDefault="0084425C" w:rsidP="0084425C">
      <w:pPr>
        <w:rPr>
          <w:rFonts w:ascii="Arial" w:hAnsi="Arial" w:cs="Arial"/>
          <w:sz w:val="22"/>
          <w:szCs w:val="22"/>
        </w:rPr>
      </w:pPr>
      <w:r w:rsidRPr="0084425C">
        <w:rPr>
          <w:rFonts w:ascii="Arial" w:hAnsi="Arial" w:cs="Arial"/>
          <w:sz w:val="22"/>
          <w:szCs w:val="22"/>
        </w:rPr>
        <w:t>Executes the full deployment using the delta package, including running all local tests.</w:t>
      </w:r>
    </w:p>
    <w:p w14:paraId="1698FB2D" w14:textId="77777777" w:rsidR="00047637" w:rsidRPr="00047637" w:rsidRDefault="00047637" w:rsidP="00047637">
      <w:pPr>
        <w:rPr>
          <w:rFonts w:ascii="Arial" w:hAnsi="Arial" w:cs="Arial"/>
          <w:sz w:val="22"/>
          <w:szCs w:val="22"/>
        </w:rPr>
      </w:pPr>
    </w:p>
    <w:p w14:paraId="6B0D40EA" w14:textId="77777777" w:rsidR="008108A5" w:rsidRDefault="008108A5" w:rsidP="0084425C">
      <w:pPr>
        <w:pStyle w:val="Heading1"/>
        <w:spacing w:after="240"/>
      </w:pPr>
    </w:p>
    <w:p w14:paraId="65633EEB" w14:textId="43994C34" w:rsidR="0084425C" w:rsidRPr="0084425C" w:rsidRDefault="007B2F49" w:rsidP="0084425C">
      <w:pPr>
        <w:pStyle w:val="Heading1"/>
        <w:spacing w:after="240"/>
      </w:pPr>
      <w:r w:rsidRPr="00196FC1">
        <w:t>Contacts</w:t>
      </w:r>
    </w:p>
    <w:p w14:paraId="190D65F9" w14:textId="51A4DA87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CI/CD Maintainer: </w:t>
      </w:r>
    </w:p>
    <w:p w14:paraId="320DB1DD" w14:textId="55DC6EA4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DevOps Team: </w:t>
      </w:r>
    </w:p>
    <w:p w14:paraId="526D2BCC" w14:textId="4195D5BD" w:rsidR="008811F2" w:rsidRPr="00196FC1" w:rsidRDefault="007B2F49" w:rsidP="0034107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Salesforce Admin: </w:t>
      </w:r>
    </w:p>
    <w:p w14:paraId="41361A02" w14:textId="77777777" w:rsidR="008811F2" w:rsidRPr="00196FC1" w:rsidRDefault="008811F2">
      <w:pPr>
        <w:rPr>
          <w:rFonts w:ascii="Arial" w:hAnsi="Arial" w:cs="Arial"/>
          <w:sz w:val="22"/>
          <w:szCs w:val="22"/>
        </w:rPr>
      </w:pPr>
    </w:p>
    <w:p w14:paraId="5390A3F4" w14:textId="77777777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>This document is maintained by the Salesforce DevOps team.</w:t>
      </w:r>
    </w:p>
    <w:p w14:paraId="6EEEB0B0" w14:textId="61EF9B43" w:rsidR="008811F2" w:rsidRPr="00196FC1" w:rsidRDefault="007B2F49">
      <w:pPr>
        <w:rPr>
          <w:rFonts w:ascii="Arial" w:hAnsi="Arial" w:cs="Arial"/>
          <w:sz w:val="22"/>
          <w:szCs w:val="22"/>
        </w:rPr>
      </w:pPr>
      <w:r w:rsidRPr="00196FC1">
        <w:rPr>
          <w:rFonts w:ascii="Arial" w:hAnsi="Arial" w:cs="Arial"/>
          <w:sz w:val="22"/>
          <w:szCs w:val="22"/>
        </w:rPr>
        <w:t xml:space="preserve">Last updated: </w:t>
      </w:r>
      <w:r w:rsidR="008108A5">
        <w:rPr>
          <w:rFonts w:ascii="Arial" w:hAnsi="Arial" w:cs="Arial"/>
          <w:sz w:val="22"/>
          <w:szCs w:val="22"/>
        </w:rPr>
        <w:t>Jun</w:t>
      </w:r>
      <w:r w:rsidR="00432175">
        <w:rPr>
          <w:rFonts w:ascii="Arial" w:hAnsi="Arial" w:cs="Arial"/>
          <w:sz w:val="22"/>
          <w:szCs w:val="22"/>
        </w:rPr>
        <w:t xml:space="preserve"> </w:t>
      </w:r>
      <w:r w:rsidR="0040046F">
        <w:rPr>
          <w:rFonts w:ascii="Arial" w:hAnsi="Arial" w:cs="Arial"/>
          <w:sz w:val="22"/>
          <w:szCs w:val="22"/>
        </w:rPr>
        <w:t>3</w:t>
      </w:r>
      <w:r w:rsidR="00432175">
        <w:rPr>
          <w:rFonts w:ascii="Arial" w:hAnsi="Arial" w:cs="Arial"/>
          <w:sz w:val="22"/>
          <w:szCs w:val="22"/>
        </w:rPr>
        <w:t>, 2025</w:t>
      </w:r>
    </w:p>
    <w:sectPr w:rsidR="008811F2" w:rsidRPr="00196FC1" w:rsidSect="004947B5">
      <w:pgSz w:w="12240" w:h="15840"/>
      <w:pgMar w:top="100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B43C0"/>
    <w:multiLevelType w:val="hybridMultilevel"/>
    <w:tmpl w:val="C1FC8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626F79"/>
    <w:multiLevelType w:val="hybridMultilevel"/>
    <w:tmpl w:val="66F2AA36"/>
    <w:lvl w:ilvl="0" w:tplc="E6B2F7C0">
      <w:start w:val="1"/>
      <w:numFmt w:val="none"/>
      <w:lvlText w:val="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5C713B"/>
    <w:multiLevelType w:val="hybridMultilevel"/>
    <w:tmpl w:val="8E8A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F2A86"/>
    <w:multiLevelType w:val="hybridMultilevel"/>
    <w:tmpl w:val="291C6BDE"/>
    <w:lvl w:ilvl="0" w:tplc="E7067E4C">
      <w:start w:val="1"/>
      <w:numFmt w:val="none"/>
      <w:lvlText w:val="4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5A5EA5"/>
    <w:multiLevelType w:val="hybridMultilevel"/>
    <w:tmpl w:val="5E38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BC4B23"/>
    <w:multiLevelType w:val="hybridMultilevel"/>
    <w:tmpl w:val="9BC8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3B39D9"/>
    <w:multiLevelType w:val="hybridMultilevel"/>
    <w:tmpl w:val="EB88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843B49"/>
    <w:multiLevelType w:val="hybridMultilevel"/>
    <w:tmpl w:val="1ACA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81454"/>
    <w:multiLevelType w:val="multilevel"/>
    <w:tmpl w:val="3066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520FC"/>
    <w:multiLevelType w:val="hybridMultilevel"/>
    <w:tmpl w:val="1A6874E4"/>
    <w:lvl w:ilvl="0" w:tplc="DB46AD48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4951B6"/>
    <w:multiLevelType w:val="hybridMultilevel"/>
    <w:tmpl w:val="E180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1B45BB"/>
    <w:multiLevelType w:val="hybridMultilevel"/>
    <w:tmpl w:val="A3E8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8E57A4"/>
    <w:multiLevelType w:val="hybridMultilevel"/>
    <w:tmpl w:val="13F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F46E63"/>
    <w:multiLevelType w:val="hybridMultilevel"/>
    <w:tmpl w:val="86E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64DCB"/>
    <w:multiLevelType w:val="hybridMultilevel"/>
    <w:tmpl w:val="667050C6"/>
    <w:lvl w:ilvl="0" w:tplc="9E4EA976">
      <w:start w:val="1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143AA"/>
    <w:multiLevelType w:val="hybridMultilevel"/>
    <w:tmpl w:val="0816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A874D7"/>
    <w:multiLevelType w:val="hybridMultilevel"/>
    <w:tmpl w:val="61C8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7C0805"/>
    <w:multiLevelType w:val="hybridMultilevel"/>
    <w:tmpl w:val="B06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C2B65"/>
    <w:multiLevelType w:val="multilevel"/>
    <w:tmpl w:val="DDA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36F68"/>
    <w:multiLevelType w:val="hybridMultilevel"/>
    <w:tmpl w:val="511C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CC4A3E"/>
    <w:multiLevelType w:val="hybridMultilevel"/>
    <w:tmpl w:val="EB7A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33252"/>
    <w:multiLevelType w:val="hybridMultilevel"/>
    <w:tmpl w:val="7270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C7596"/>
    <w:multiLevelType w:val="hybridMultilevel"/>
    <w:tmpl w:val="7A60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004141"/>
    <w:multiLevelType w:val="hybridMultilevel"/>
    <w:tmpl w:val="2EAA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D73477"/>
    <w:multiLevelType w:val="hybridMultilevel"/>
    <w:tmpl w:val="C994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BB14B7"/>
    <w:multiLevelType w:val="hybridMultilevel"/>
    <w:tmpl w:val="C870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F234E"/>
    <w:multiLevelType w:val="hybridMultilevel"/>
    <w:tmpl w:val="61346BBA"/>
    <w:lvl w:ilvl="0" w:tplc="B37AF5B0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6F336D"/>
    <w:multiLevelType w:val="hybridMultilevel"/>
    <w:tmpl w:val="58D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E4132"/>
    <w:multiLevelType w:val="hybridMultilevel"/>
    <w:tmpl w:val="BDB09D90"/>
    <w:lvl w:ilvl="0" w:tplc="0890F55A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A2B57"/>
    <w:multiLevelType w:val="hybridMultilevel"/>
    <w:tmpl w:val="C7B2B22A"/>
    <w:lvl w:ilvl="0" w:tplc="67245790">
      <w:start w:val="1"/>
      <w:numFmt w:val="none"/>
      <w:lvlText w:val="2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77454"/>
    <w:multiLevelType w:val="hybridMultilevel"/>
    <w:tmpl w:val="0DB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5A37AC"/>
    <w:multiLevelType w:val="hybridMultilevel"/>
    <w:tmpl w:val="231EB628"/>
    <w:lvl w:ilvl="0" w:tplc="4128FE58">
      <w:start w:val="1"/>
      <w:numFmt w:val="none"/>
      <w:lvlText w:val="5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71933"/>
    <w:multiLevelType w:val="hybridMultilevel"/>
    <w:tmpl w:val="CD5607DE"/>
    <w:lvl w:ilvl="0" w:tplc="9E4EA976">
      <w:start w:val="1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7301E2"/>
    <w:multiLevelType w:val="hybridMultilevel"/>
    <w:tmpl w:val="74206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05ECD"/>
    <w:multiLevelType w:val="hybridMultilevel"/>
    <w:tmpl w:val="6EA6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447F7"/>
    <w:multiLevelType w:val="hybridMultilevel"/>
    <w:tmpl w:val="0FB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99679">
    <w:abstractNumId w:val="8"/>
  </w:num>
  <w:num w:numId="2" w16cid:durableId="1585799188">
    <w:abstractNumId w:val="6"/>
  </w:num>
  <w:num w:numId="3" w16cid:durableId="1013603619">
    <w:abstractNumId w:val="5"/>
  </w:num>
  <w:num w:numId="4" w16cid:durableId="416099468">
    <w:abstractNumId w:val="4"/>
  </w:num>
  <w:num w:numId="5" w16cid:durableId="698239243">
    <w:abstractNumId w:val="7"/>
  </w:num>
  <w:num w:numId="6" w16cid:durableId="2075157194">
    <w:abstractNumId w:val="3"/>
  </w:num>
  <w:num w:numId="7" w16cid:durableId="1256860517">
    <w:abstractNumId w:val="2"/>
  </w:num>
  <w:num w:numId="8" w16cid:durableId="1218853655">
    <w:abstractNumId w:val="1"/>
  </w:num>
  <w:num w:numId="9" w16cid:durableId="528876240">
    <w:abstractNumId w:val="0"/>
  </w:num>
  <w:num w:numId="10" w16cid:durableId="855727515">
    <w:abstractNumId w:val="36"/>
  </w:num>
  <w:num w:numId="11" w16cid:durableId="1873959072">
    <w:abstractNumId w:val="29"/>
  </w:num>
  <w:num w:numId="12" w16cid:durableId="977151572">
    <w:abstractNumId w:val="25"/>
  </w:num>
  <w:num w:numId="13" w16cid:durableId="341933500">
    <w:abstractNumId w:val="39"/>
  </w:num>
  <w:num w:numId="14" w16cid:durableId="1602028161">
    <w:abstractNumId w:val="28"/>
  </w:num>
  <w:num w:numId="15" w16cid:durableId="1271477735">
    <w:abstractNumId w:val="16"/>
  </w:num>
  <w:num w:numId="16" w16cid:durableId="860557132">
    <w:abstractNumId w:val="43"/>
  </w:num>
  <w:num w:numId="17" w16cid:durableId="1789615423">
    <w:abstractNumId w:val="14"/>
  </w:num>
  <w:num w:numId="18" w16cid:durableId="1168793457">
    <w:abstractNumId w:val="30"/>
  </w:num>
  <w:num w:numId="19" w16cid:durableId="271324257">
    <w:abstractNumId w:val="11"/>
  </w:num>
  <w:num w:numId="20" w16cid:durableId="463230936">
    <w:abstractNumId w:val="33"/>
  </w:num>
  <w:num w:numId="21" w16cid:durableId="1205288096">
    <w:abstractNumId w:val="15"/>
  </w:num>
  <w:num w:numId="22" w16cid:durableId="336158320">
    <w:abstractNumId w:val="24"/>
  </w:num>
  <w:num w:numId="23" w16cid:durableId="928003070">
    <w:abstractNumId w:val="17"/>
  </w:num>
  <w:num w:numId="24" w16cid:durableId="645742772">
    <w:abstractNumId w:val="9"/>
  </w:num>
  <w:num w:numId="25" w16cid:durableId="2030789408">
    <w:abstractNumId w:val="27"/>
  </w:num>
  <w:num w:numId="26" w16cid:durableId="1886213613">
    <w:abstractNumId w:val="22"/>
  </w:num>
  <w:num w:numId="27" w16cid:durableId="488790235">
    <w:abstractNumId w:val="21"/>
  </w:num>
  <w:num w:numId="28" w16cid:durableId="763693057">
    <w:abstractNumId w:val="32"/>
  </w:num>
  <w:num w:numId="29" w16cid:durableId="1862475948">
    <w:abstractNumId w:val="20"/>
  </w:num>
  <w:num w:numId="30" w16cid:durableId="456532847">
    <w:abstractNumId w:val="19"/>
  </w:num>
  <w:num w:numId="31" w16cid:durableId="1385645204">
    <w:abstractNumId w:val="26"/>
  </w:num>
  <w:num w:numId="32" w16cid:durableId="248734337">
    <w:abstractNumId w:val="31"/>
  </w:num>
  <w:num w:numId="33" w16cid:durableId="1057121817">
    <w:abstractNumId w:val="13"/>
  </w:num>
  <w:num w:numId="34" w16cid:durableId="1315790963">
    <w:abstractNumId w:val="42"/>
  </w:num>
  <w:num w:numId="35" w16cid:durableId="60059560">
    <w:abstractNumId w:val="35"/>
  </w:num>
  <w:num w:numId="36" w16cid:durableId="1326476831">
    <w:abstractNumId w:val="38"/>
  </w:num>
  <w:num w:numId="37" w16cid:durableId="255867547">
    <w:abstractNumId w:val="18"/>
  </w:num>
  <w:num w:numId="38" w16cid:durableId="477039751">
    <w:abstractNumId w:val="37"/>
  </w:num>
  <w:num w:numId="39" w16cid:durableId="136142754">
    <w:abstractNumId w:val="10"/>
  </w:num>
  <w:num w:numId="40" w16cid:durableId="1665013163">
    <w:abstractNumId w:val="12"/>
  </w:num>
  <w:num w:numId="41" w16cid:durableId="507595970">
    <w:abstractNumId w:val="40"/>
  </w:num>
  <w:num w:numId="42" w16cid:durableId="1390836022">
    <w:abstractNumId w:val="41"/>
  </w:num>
  <w:num w:numId="43" w16cid:durableId="361639125">
    <w:abstractNumId w:val="23"/>
  </w:num>
  <w:num w:numId="44" w16cid:durableId="929388686">
    <w:abstractNumId w:val="44"/>
  </w:num>
  <w:num w:numId="45" w16cid:durableId="1565722722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opez, Francis">
    <w15:presenceInfo w15:providerId="AD" w15:userId="S::flopez@obsglobal.com::d021eaf2-4674-47d2-9974-b4f07a62c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DD4"/>
    <w:rsid w:val="00033F9D"/>
    <w:rsid w:val="00034616"/>
    <w:rsid w:val="000364E8"/>
    <w:rsid w:val="0004328C"/>
    <w:rsid w:val="00047637"/>
    <w:rsid w:val="00050B19"/>
    <w:rsid w:val="00057553"/>
    <w:rsid w:val="0006063C"/>
    <w:rsid w:val="00095D6B"/>
    <w:rsid w:val="000961F1"/>
    <w:rsid w:val="000A0016"/>
    <w:rsid w:val="000B2563"/>
    <w:rsid w:val="000B6D79"/>
    <w:rsid w:val="000F014D"/>
    <w:rsid w:val="00125DEA"/>
    <w:rsid w:val="0012626B"/>
    <w:rsid w:val="001435CD"/>
    <w:rsid w:val="0015074B"/>
    <w:rsid w:val="00154780"/>
    <w:rsid w:val="00161D5A"/>
    <w:rsid w:val="00175877"/>
    <w:rsid w:val="00182F42"/>
    <w:rsid w:val="00196A33"/>
    <w:rsid w:val="00196FC1"/>
    <w:rsid w:val="001A4607"/>
    <w:rsid w:val="001B4C9A"/>
    <w:rsid w:val="001B582B"/>
    <w:rsid w:val="001C48D4"/>
    <w:rsid w:val="001C71DD"/>
    <w:rsid w:val="001D1A01"/>
    <w:rsid w:val="001E0351"/>
    <w:rsid w:val="001F5DAD"/>
    <w:rsid w:val="00211F5B"/>
    <w:rsid w:val="0021413A"/>
    <w:rsid w:val="00222CC0"/>
    <w:rsid w:val="0022607A"/>
    <w:rsid w:val="00231EAD"/>
    <w:rsid w:val="002362D9"/>
    <w:rsid w:val="00264924"/>
    <w:rsid w:val="0029112F"/>
    <w:rsid w:val="0029639D"/>
    <w:rsid w:val="00297031"/>
    <w:rsid w:val="002B2AA8"/>
    <w:rsid w:val="002C2A22"/>
    <w:rsid w:val="002C6BBB"/>
    <w:rsid w:val="002D62EC"/>
    <w:rsid w:val="002D6C2A"/>
    <w:rsid w:val="002E2186"/>
    <w:rsid w:val="002E707C"/>
    <w:rsid w:val="002F63A5"/>
    <w:rsid w:val="003062C9"/>
    <w:rsid w:val="00316D64"/>
    <w:rsid w:val="00326F90"/>
    <w:rsid w:val="00335261"/>
    <w:rsid w:val="00341072"/>
    <w:rsid w:val="003643EB"/>
    <w:rsid w:val="00371268"/>
    <w:rsid w:val="00376342"/>
    <w:rsid w:val="0038292D"/>
    <w:rsid w:val="00385748"/>
    <w:rsid w:val="00386687"/>
    <w:rsid w:val="003C0EA4"/>
    <w:rsid w:val="003D0051"/>
    <w:rsid w:val="003E0A6A"/>
    <w:rsid w:val="0040024D"/>
    <w:rsid w:val="0040046F"/>
    <w:rsid w:val="004017BE"/>
    <w:rsid w:val="00404CB6"/>
    <w:rsid w:val="00427751"/>
    <w:rsid w:val="00432175"/>
    <w:rsid w:val="0044669C"/>
    <w:rsid w:val="00450C0C"/>
    <w:rsid w:val="004800FC"/>
    <w:rsid w:val="004947B5"/>
    <w:rsid w:val="004C0336"/>
    <w:rsid w:val="004D09DD"/>
    <w:rsid w:val="004E5511"/>
    <w:rsid w:val="00501A6D"/>
    <w:rsid w:val="0051279F"/>
    <w:rsid w:val="00523363"/>
    <w:rsid w:val="0053169B"/>
    <w:rsid w:val="00533BF2"/>
    <w:rsid w:val="00535459"/>
    <w:rsid w:val="0056281D"/>
    <w:rsid w:val="00580EE4"/>
    <w:rsid w:val="005903D5"/>
    <w:rsid w:val="0059576A"/>
    <w:rsid w:val="005C0E3C"/>
    <w:rsid w:val="005C73A9"/>
    <w:rsid w:val="005D5D3F"/>
    <w:rsid w:val="005E2727"/>
    <w:rsid w:val="00630595"/>
    <w:rsid w:val="00637FE2"/>
    <w:rsid w:val="00664816"/>
    <w:rsid w:val="006A7D40"/>
    <w:rsid w:val="006B3A6E"/>
    <w:rsid w:val="00701B28"/>
    <w:rsid w:val="0071112D"/>
    <w:rsid w:val="00746FE9"/>
    <w:rsid w:val="00750947"/>
    <w:rsid w:val="00766E88"/>
    <w:rsid w:val="00771585"/>
    <w:rsid w:val="00774D87"/>
    <w:rsid w:val="00793CDB"/>
    <w:rsid w:val="007A0786"/>
    <w:rsid w:val="007B2F49"/>
    <w:rsid w:val="007B4021"/>
    <w:rsid w:val="007C0B58"/>
    <w:rsid w:val="007C5536"/>
    <w:rsid w:val="007F7341"/>
    <w:rsid w:val="00802891"/>
    <w:rsid w:val="008108A5"/>
    <w:rsid w:val="008237BA"/>
    <w:rsid w:val="00826FA1"/>
    <w:rsid w:val="0084425C"/>
    <w:rsid w:val="008811F2"/>
    <w:rsid w:val="00893341"/>
    <w:rsid w:val="008933A3"/>
    <w:rsid w:val="008A173F"/>
    <w:rsid w:val="008B4222"/>
    <w:rsid w:val="008C2240"/>
    <w:rsid w:val="008D7049"/>
    <w:rsid w:val="008E775F"/>
    <w:rsid w:val="009123C3"/>
    <w:rsid w:val="00917BC9"/>
    <w:rsid w:val="009417D8"/>
    <w:rsid w:val="009449A4"/>
    <w:rsid w:val="00954C54"/>
    <w:rsid w:val="0096738A"/>
    <w:rsid w:val="0097795C"/>
    <w:rsid w:val="00997EDA"/>
    <w:rsid w:val="009B33E6"/>
    <w:rsid w:val="009D5444"/>
    <w:rsid w:val="009D59BA"/>
    <w:rsid w:val="00A15261"/>
    <w:rsid w:val="00A265B2"/>
    <w:rsid w:val="00A32143"/>
    <w:rsid w:val="00A324E3"/>
    <w:rsid w:val="00A46845"/>
    <w:rsid w:val="00AA1D8D"/>
    <w:rsid w:val="00AB3D91"/>
    <w:rsid w:val="00AC7107"/>
    <w:rsid w:val="00B277EB"/>
    <w:rsid w:val="00B43128"/>
    <w:rsid w:val="00B47730"/>
    <w:rsid w:val="00B50BD4"/>
    <w:rsid w:val="00B56B9C"/>
    <w:rsid w:val="00B62F17"/>
    <w:rsid w:val="00B64D77"/>
    <w:rsid w:val="00B72B4B"/>
    <w:rsid w:val="00B80047"/>
    <w:rsid w:val="00B9130A"/>
    <w:rsid w:val="00BE483F"/>
    <w:rsid w:val="00C03577"/>
    <w:rsid w:val="00C16D58"/>
    <w:rsid w:val="00C362C2"/>
    <w:rsid w:val="00C45913"/>
    <w:rsid w:val="00C477A4"/>
    <w:rsid w:val="00C47CA1"/>
    <w:rsid w:val="00C67227"/>
    <w:rsid w:val="00C72CA1"/>
    <w:rsid w:val="00CA1F44"/>
    <w:rsid w:val="00CA3FCF"/>
    <w:rsid w:val="00CB0664"/>
    <w:rsid w:val="00CB510F"/>
    <w:rsid w:val="00CB73EF"/>
    <w:rsid w:val="00CC47FC"/>
    <w:rsid w:val="00CD22D7"/>
    <w:rsid w:val="00CF6D55"/>
    <w:rsid w:val="00D06777"/>
    <w:rsid w:val="00D13863"/>
    <w:rsid w:val="00D22DB7"/>
    <w:rsid w:val="00D31FE9"/>
    <w:rsid w:val="00D34644"/>
    <w:rsid w:val="00D3687D"/>
    <w:rsid w:val="00D5118E"/>
    <w:rsid w:val="00D64548"/>
    <w:rsid w:val="00DA0C19"/>
    <w:rsid w:val="00DA2A1B"/>
    <w:rsid w:val="00DC42D2"/>
    <w:rsid w:val="00E01706"/>
    <w:rsid w:val="00E17F92"/>
    <w:rsid w:val="00E20C7F"/>
    <w:rsid w:val="00E21A10"/>
    <w:rsid w:val="00E21EB9"/>
    <w:rsid w:val="00E333E7"/>
    <w:rsid w:val="00E44172"/>
    <w:rsid w:val="00E47EBB"/>
    <w:rsid w:val="00E735F6"/>
    <w:rsid w:val="00EA52BA"/>
    <w:rsid w:val="00EC0B72"/>
    <w:rsid w:val="00ED52CF"/>
    <w:rsid w:val="00F46BBF"/>
    <w:rsid w:val="00F5508D"/>
    <w:rsid w:val="00F72A5A"/>
    <w:rsid w:val="00FC693F"/>
    <w:rsid w:val="00FD51A2"/>
    <w:rsid w:val="00FE683B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5F408"/>
  <w14:defaultImageDpi w14:val="300"/>
  <w15:docId w15:val="{2E76B499-CFE4-564E-BEE3-0275A7E9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17B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36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62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62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C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D52C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D52CF"/>
  </w:style>
  <w:style w:type="character" w:styleId="HTMLCode">
    <w:name w:val="HTML Code"/>
    <w:basedOn w:val="DefaultParagraphFont"/>
    <w:uiPriority w:val="99"/>
    <w:semiHidden/>
    <w:unhideWhenUsed/>
    <w:rsid w:val="00ED52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0B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4780"/>
    <w:rPr>
      <w:color w:val="800080" w:themeColor="followedHyperlink"/>
      <w:u w:val="single"/>
    </w:rPr>
  </w:style>
  <w:style w:type="paragraph" w:customStyle="1" w:styleId="p1">
    <w:name w:val="p1"/>
    <w:basedOn w:val="Normal"/>
    <w:rsid w:val="0084425C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84425C"/>
  </w:style>
  <w:style w:type="character" w:customStyle="1" w:styleId="s2">
    <w:name w:val="s2"/>
    <w:basedOn w:val="DefaultParagraphFont"/>
    <w:rsid w:val="0084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11519</CharactersWithSpaces>
  <SharedDoc>false</SharedDoc>
  <HyperlinkBase/>
  <HLinks>
    <vt:vector size="6" baseType="variant">
      <vt:variant>
        <vt:i4>4063326</vt:i4>
      </vt:variant>
      <vt:variant>
        <vt:i4>0</vt:i4>
      </vt:variant>
      <vt:variant>
        <vt:i4>0</vt:i4>
      </vt:variant>
      <vt:variant>
        <vt:i4>5</vt:i4>
      </vt:variant>
      <vt:variant>
        <vt:lpwstr>https://obs-isd.visualstudio.com/Salesforce - Internal Projects/_git/Salesforce - Internal Projects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Santos, Gabriel</cp:lastModifiedBy>
  <cp:revision>22</cp:revision>
  <dcterms:created xsi:type="dcterms:W3CDTF">2025-05-27T17:10:00Z</dcterms:created>
  <dcterms:modified xsi:type="dcterms:W3CDTF">2025-06-03T15:46:00Z</dcterms:modified>
  <cp:category/>
</cp:coreProperties>
</file>